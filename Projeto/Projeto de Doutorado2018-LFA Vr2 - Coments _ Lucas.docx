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44E3E" w14:textId="058AE806" w:rsidR="000D7F19" w:rsidRPr="007F7053" w:rsidRDefault="007F7053">
      <w:r>
        <w:t>Modelo</w:t>
      </w:r>
      <w:r w:rsidR="000558F4" w:rsidRPr="007F7053">
        <w:t xml:space="preserve"> Stock-</w:t>
      </w:r>
      <w:proofErr w:type="spellStart"/>
      <w:r w:rsidR="000558F4" w:rsidRPr="007F7053">
        <w:t>Flow</w:t>
      </w:r>
      <w:proofErr w:type="spellEnd"/>
      <w:r w:rsidR="000558F4" w:rsidRPr="007F7053">
        <w:t xml:space="preserve"> </w:t>
      </w:r>
      <w:proofErr w:type="spellStart"/>
      <w:r w:rsidR="000558F4" w:rsidRPr="007F7053">
        <w:t>Consistent</w:t>
      </w:r>
      <w:proofErr w:type="spellEnd"/>
      <w:r w:rsidR="000558F4" w:rsidRPr="007F7053">
        <w:t xml:space="preserve"> com Supermultiplicador </w:t>
      </w:r>
      <w:r>
        <w:t>para economias abertas: Impactos da des</w:t>
      </w:r>
      <w:r w:rsidR="00E95AE9">
        <w:t>valorização do cambio nominal na distribuição de renda,</w:t>
      </w:r>
      <w:r>
        <w:t xml:space="preserve"> crescimento econômico e progresso técnico</w:t>
      </w:r>
    </w:p>
    <w:p w14:paraId="08BF8FFA" w14:textId="77777777" w:rsidR="000558F4" w:rsidRPr="00065665" w:rsidRDefault="000558F4">
      <w:pPr>
        <w:rPr>
          <w:b/>
          <w:color w:val="FF0000"/>
        </w:rPr>
      </w:pPr>
    </w:p>
    <w:p w14:paraId="5A5CE431" w14:textId="10DEEDE4" w:rsidR="006E4C4E" w:rsidRPr="001E0A2A" w:rsidRDefault="008D658A" w:rsidP="001E0A2A">
      <w:pPr>
        <w:jc w:val="right"/>
      </w:pPr>
      <w:r w:rsidRPr="00065665">
        <w:t xml:space="preserve">Luiz Felipe </w:t>
      </w:r>
      <w:proofErr w:type="spellStart"/>
      <w:r w:rsidRPr="00065665">
        <w:t>Ambrozio</w:t>
      </w:r>
      <w:proofErr w:type="spellEnd"/>
    </w:p>
    <w:p w14:paraId="21704701" w14:textId="21C33F37" w:rsidR="006676E2" w:rsidRPr="00065665" w:rsidRDefault="00E50FDA" w:rsidP="006676E2">
      <w:pPr>
        <w:rPr>
          <w:u w:val="single"/>
        </w:rPr>
      </w:pPr>
      <w:r w:rsidRPr="00065665">
        <w:rPr>
          <w:u w:val="single"/>
        </w:rPr>
        <w:t>Resumo</w:t>
      </w:r>
    </w:p>
    <w:p w14:paraId="7E20818C" w14:textId="55B3321D" w:rsidR="0085475E" w:rsidRDefault="0093250F" w:rsidP="0093250F">
      <w:r>
        <w:t xml:space="preserve">O presente projeto visa apresentar os objetivos e as justificativas para o desenvolvimento de uma tese de doutorado, que </w:t>
      </w:r>
      <w:r w:rsidR="00B06199">
        <w:t xml:space="preserve">pretende compreender os </w:t>
      </w:r>
      <w:r>
        <w:t xml:space="preserve">possíveis </w:t>
      </w:r>
      <w:r w:rsidR="00B06199">
        <w:t>impactos de desvaloriza</w:t>
      </w:r>
      <w:r>
        <w:t>ções</w:t>
      </w:r>
      <w:r w:rsidR="00B06199">
        <w:t xml:space="preserve"> cambia</w:t>
      </w:r>
      <w:r>
        <w:t>is</w:t>
      </w:r>
      <w:r w:rsidR="00B06199" w:rsidRPr="00065665">
        <w:t xml:space="preserve"> na distribuição de renda, </w:t>
      </w:r>
      <w:r w:rsidR="00161BB6">
        <w:t xml:space="preserve">consumo e </w:t>
      </w:r>
      <w:r>
        <w:t xml:space="preserve">no </w:t>
      </w:r>
      <w:r w:rsidR="00161BB6">
        <w:t>crescimento econômico</w:t>
      </w:r>
      <w:r>
        <w:t xml:space="preserve">, além de </w:t>
      </w:r>
      <w:r w:rsidR="00161BB6">
        <w:t>i</w:t>
      </w:r>
      <w:r w:rsidR="00161BB6" w:rsidRPr="00065665">
        <w:t>nvestigar os impact</w:t>
      </w:r>
      <w:r w:rsidR="00161BB6">
        <w:t>os</w:t>
      </w:r>
      <w:r w:rsidR="0085475E">
        <w:t xml:space="preserve"> </w:t>
      </w:r>
      <w:r w:rsidR="00161BB6">
        <w:t>no progresso técnico de país</w:t>
      </w:r>
      <w:r>
        <w:t>es</w:t>
      </w:r>
      <w:r w:rsidR="00161BB6">
        <w:t xml:space="preserve"> com restriç</w:t>
      </w:r>
      <w:r>
        <w:t>ões</w:t>
      </w:r>
      <w:r w:rsidR="00161BB6">
        <w:t xml:space="preserve"> de balaço comercial e com consumo por imitação</w:t>
      </w:r>
      <w:r w:rsidR="0085475E">
        <w:t>.</w:t>
      </w:r>
      <w:r w:rsidR="00161BB6">
        <w:t xml:space="preserve"> </w:t>
      </w:r>
    </w:p>
    <w:p w14:paraId="6B431953" w14:textId="30844706" w:rsidR="0093250F" w:rsidRDefault="0093250F" w:rsidP="000533C0">
      <w:r>
        <w:t>Para isso p</w:t>
      </w:r>
      <w:r w:rsidR="0085475E">
        <w:t xml:space="preserve">retende-se </w:t>
      </w:r>
      <w:r w:rsidR="005F5E55">
        <w:t>utilizar dois</w:t>
      </w:r>
      <w:r>
        <w:t xml:space="preserve"> </w:t>
      </w:r>
      <w:r w:rsidR="00B06199" w:rsidRPr="00065665">
        <w:t>modelo</w:t>
      </w:r>
      <w:r w:rsidR="005F5E55">
        <w:t>s</w:t>
      </w:r>
      <w:r w:rsidR="00B06199" w:rsidRPr="00065665">
        <w:t xml:space="preserve"> SFC com supermultiplicador </w:t>
      </w:r>
      <w:r w:rsidR="00342EBE">
        <w:t>e distribuição de renda exógena</w:t>
      </w:r>
      <w:r>
        <w:t xml:space="preserve">, havendo a possibilidade de, por meio de simulações computacionais, sugerir parâmetros para avaliar </w:t>
      </w:r>
      <w:r w:rsidR="003D2FAC">
        <w:t xml:space="preserve">as consequências de política econômica </w:t>
      </w:r>
      <w:r w:rsidR="00457F6D">
        <w:t>envolvidas</w:t>
      </w:r>
      <w:r w:rsidR="003D2FAC">
        <w:t xml:space="preserve"> </w:t>
      </w:r>
      <w:r>
        <w:t>na decisão de desvalorizações cambiais.</w:t>
      </w:r>
    </w:p>
    <w:p w14:paraId="43FB16F7" w14:textId="40046266" w:rsidR="000533C0" w:rsidRDefault="00D71D2C" w:rsidP="000533C0">
      <w:r>
        <w:t>E</w:t>
      </w:r>
      <w:r w:rsidR="00342EBE">
        <w:t xml:space="preserve">ntende-se que </w:t>
      </w:r>
      <w:r>
        <w:t>essa estratégia analítica utiliza</w:t>
      </w:r>
      <w:r w:rsidR="00342EBE">
        <w:t xml:space="preserve"> o que há de mais atual </w:t>
      </w:r>
      <w:r w:rsidR="00297CD9">
        <w:t>no desenvolvimento de</w:t>
      </w:r>
      <w:r w:rsidR="00342EBE">
        <w:t xml:space="preserve"> modelos de crescimento econômico </w:t>
      </w:r>
      <w:r w:rsidR="00EF77C1">
        <w:t>na literatura pós-</w:t>
      </w:r>
      <w:proofErr w:type="spellStart"/>
      <w:r w:rsidR="00EF77C1">
        <w:t>keyne</w:t>
      </w:r>
      <w:r w:rsidR="00627D48">
        <w:t>s</w:t>
      </w:r>
      <w:r w:rsidR="00EF77C1">
        <w:t>iana</w:t>
      </w:r>
      <w:proofErr w:type="spellEnd"/>
      <w:r w:rsidR="00EF77C1">
        <w:t xml:space="preserve">. </w:t>
      </w:r>
    </w:p>
    <w:p w14:paraId="47A26CD0" w14:textId="651DD272" w:rsidR="00E50FDA" w:rsidRDefault="006676E2" w:rsidP="00084BDD">
      <w:r w:rsidRPr="00065665">
        <w:t>Palavras-chave</w:t>
      </w:r>
      <w:r w:rsidR="00EF3001" w:rsidRPr="00065665">
        <w:t xml:space="preserve">: </w:t>
      </w:r>
      <w:r w:rsidRPr="00065665">
        <w:t>c</w:t>
      </w:r>
      <w:r w:rsidR="00EF3001" w:rsidRPr="00065665">
        <w:t>rescimento econômico, câmbio, distribuição de renda</w:t>
      </w:r>
      <w:r w:rsidR="000533C0">
        <w:t>,</w:t>
      </w:r>
      <w:r w:rsidRPr="00065665">
        <w:t xml:space="preserve"> </w:t>
      </w:r>
      <w:r w:rsidR="000533C0" w:rsidRPr="00065665">
        <w:t xml:space="preserve">produtividade </w:t>
      </w:r>
      <w:r w:rsidRPr="00065665">
        <w:t>e</w:t>
      </w:r>
      <w:r w:rsidR="000533C0">
        <w:t xml:space="preserve"> progresso técnico</w:t>
      </w:r>
      <w:r w:rsidRPr="00065665">
        <w:t>.</w:t>
      </w:r>
    </w:p>
    <w:p w14:paraId="441F57C0" w14:textId="77777777" w:rsidR="00084BDD" w:rsidRPr="00084BDD" w:rsidRDefault="00084BDD" w:rsidP="00084BDD">
      <w:commentRangeStart w:id="0"/>
      <w:commentRangeStart w:id="1"/>
    </w:p>
    <w:p w14:paraId="3EEFC008" w14:textId="1E3846CE" w:rsidR="00E50FDA" w:rsidRPr="00065665" w:rsidRDefault="00832DF1" w:rsidP="002E65EE">
      <w:pPr>
        <w:rPr>
          <w:u w:val="single"/>
        </w:rPr>
      </w:pPr>
      <w:r w:rsidRPr="00065665">
        <w:rPr>
          <w:u w:val="single"/>
        </w:rPr>
        <w:t>Introdução e Justificativa</w:t>
      </w:r>
    </w:p>
    <w:commentRangeEnd w:id="0"/>
    <w:p w14:paraId="70010A80" w14:textId="72FCBD25" w:rsidR="00832DF1" w:rsidRPr="00065665" w:rsidRDefault="00997141" w:rsidP="005951A2">
      <w:pPr>
        <w:ind w:firstLine="0"/>
        <w:rPr>
          <w:u w:val="single"/>
        </w:rPr>
      </w:pPr>
      <w:r>
        <w:rPr>
          <w:rStyle w:val="CommentReference"/>
        </w:rPr>
        <w:commentReference w:id="0"/>
      </w:r>
      <w:commentRangeEnd w:id="1"/>
      <w:r w:rsidR="00084BDD">
        <w:rPr>
          <w:rStyle w:val="CommentReference"/>
        </w:rPr>
        <w:commentReference w:id="1"/>
      </w:r>
    </w:p>
    <w:p w14:paraId="1865732A" w14:textId="1A33FF33" w:rsidR="00832DF1" w:rsidRPr="00065665" w:rsidRDefault="00D71D2C" w:rsidP="00297299">
      <w:r>
        <w:t xml:space="preserve">Quais são as condições e os determinantes para que se tenha crescimento econômico em um país? Essa é uma </w:t>
      </w:r>
      <w:r w:rsidR="00AA7495" w:rsidRPr="00065665">
        <w:t>questão que sempre preocupou</w:t>
      </w:r>
      <w:r w:rsidR="002C4E96" w:rsidRPr="00065665">
        <w:t xml:space="preserve"> os </w:t>
      </w:r>
      <w:r w:rsidR="007F7053" w:rsidRPr="00065665">
        <w:t>economistas.</w:t>
      </w:r>
      <w:r w:rsidR="00FA11F7" w:rsidRPr="00065665">
        <w:t xml:space="preserve"> Dentro da tradição </w:t>
      </w:r>
      <w:r w:rsidR="009D4C80" w:rsidRPr="00065665">
        <w:t xml:space="preserve">ortodoxa o crescimento econômico está relacionado às condições de oferta </w:t>
      </w:r>
      <w:r w:rsidR="002278CF" w:rsidRPr="00065665">
        <w:t xml:space="preserve">de uma economia. </w:t>
      </w:r>
      <w:r w:rsidR="0087026F" w:rsidRPr="00065665">
        <w:t>J</w:t>
      </w:r>
      <w:r w:rsidR="00BE2511" w:rsidRPr="00065665">
        <w:t>á</w:t>
      </w:r>
      <w:r w:rsidR="002278CF" w:rsidRPr="00065665">
        <w:t xml:space="preserve">, na tradição </w:t>
      </w:r>
      <w:r w:rsidR="0087026F" w:rsidRPr="00065665">
        <w:t>pós-</w:t>
      </w:r>
      <w:proofErr w:type="spellStart"/>
      <w:r w:rsidR="0087026F" w:rsidRPr="00065665">
        <w:t>keynesiana</w:t>
      </w:r>
      <w:proofErr w:type="spellEnd"/>
      <w:r w:rsidR="00F22E00" w:rsidRPr="00065665">
        <w:t>,</w:t>
      </w:r>
      <w:r w:rsidR="002278CF" w:rsidRPr="00065665">
        <w:t xml:space="preserve"> marcada pelo </w:t>
      </w:r>
      <w:r w:rsidRPr="00065665">
        <w:t>princípio</w:t>
      </w:r>
      <w:r w:rsidR="002278CF" w:rsidRPr="00065665">
        <w:t xml:space="preserve"> da demanda efetiva</w:t>
      </w:r>
      <w:r w:rsidR="00F22E00" w:rsidRPr="00065665">
        <w:t>,</w:t>
      </w:r>
      <w:r w:rsidR="00297299" w:rsidRPr="00065665">
        <w:t xml:space="preserve"> </w:t>
      </w:r>
      <w:r w:rsidR="00432D83" w:rsidRPr="00065665">
        <w:t>o crescimento econômico está ligado</w:t>
      </w:r>
      <w:r w:rsidR="00297299" w:rsidRPr="00065665">
        <w:t xml:space="preserve"> </w:t>
      </w:r>
      <w:r w:rsidR="00677E56" w:rsidRPr="00065665">
        <w:t>à</w:t>
      </w:r>
      <w:r w:rsidR="00297299" w:rsidRPr="00065665">
        <w:t xml:space="preserve"> demanda, </w:t>
      </w:r>
      <w:r w:rsidR="00677E56" w:rsidRPr="00065665">
        <w:t>à</w:t>
      </w:r>
      <w:r w:rsidR="00297299" w:rsidRPr="00065665">
        <w:t xml:space="preserve"> distribuição de renda entre trabalhadores e capitalistas e </w:t>
      </w:r>
      <w:r w:rsidR="00677E56" w:rsidRPr="00065665">
        <w:t>a</w:t>
      </w:r>
      <w:r w:rsidR="00297299" w:rsidRPr="00065665">
        <w:t>os determinantes do investimento.</w:t>
      </w:r>
    </w:p>
    <w:p w14:paraId="74DD206C" w14:textId="27A14715" w:rsidR="00DA3FE5" w:rsidRDefault="00AB57CA" w:rsidP="00DA3FE5">
      <w:r>
        <w:t xml:space="preserve">A partir de </w:t>
      </w:r>
      <w:proofErr w:type="spellStart"/>
      <w:r>
        <w:t>Thirlwall</w:t>
      </w:r>
      <w:proofErr w:type="spellEnd"/>
      <w:r>
        <w:t xml:space="preserve"> </w:t>
      </w:r>
      <w:r w:rsidR="009B6CD6">
        <w:t xml:space="preserve">(1979) </w:t>
      </w:r>
      <w:r w:rsidR="009B1B1C">
        <w:t xml:space="preserve">o ritmo de crescimento de uma economia passou a </w:t>
      </w:r>
      <w:r w:rsidR="001F68FC">
        <w:t>ser relacionado à taxa de crescimento das exportações que mantem equilibrado o balan</w:t>
      </w:r>
      <w:r w:rsidR="00DA3FE5">
        <w:t>ço de pagamentos.</w:t>
      </w:r>
    </w:p>
    <w:p w14:paraId="4524025F" w14:textId="7CBCDFA8" w:rsidR="00F7335F" w:rsidRDefault="00131158" w:rsidP="00DA3FE5">
      <w:r w:rsidRPr="00065665">
        <w:t>Contudo</w:t>
      </w:r>
      <w:r w:rsidR="00B76E8B" w:rsidRPr="00065665">
        <w:t xml:space="preserve">, </w:t>
      </w:r>
      <w:r w:rsidR="00362D0B" w:rsidRPr="00065665">
        <w:t>a interação entre países</w:t>
      </w:r>
      <w:r w:rsidR="00B76E8B" w:rsidRPr="00065665">
        <w:t>,</w:t>
      </w:r>
      <w:r w:rsidR="00362D0B" w:rsidRPr="00065665">
        <w:t xml:space="preserve"> marcadamente distintos no que diz respeito às suas condições de produç</w:t>
      </w:r>
      <w:r w:rsidR="00B76E8B" w:rsidRPr="00065665">
        <w:t xml:space="preserve">ão, </w:t>
      </w:r>
      <w:r w:rsidR="004D37E9" w:rsidRPr="00065665">
        <w:t xml:space="preserve">pode </w:t>
      </w:r>
      <w:r w:rsidR="00E2046D" w:rsidRPr="00065665">
        <w:t xml:space="preserve">também </w:t>
      </w:r>
      <w:r w:rsidR="004D37E9" w:rsidRPr="00065665">
        <w:t xml:space="preserve">restringir a capacidade de crescimento </w:t>
      </w:r>
      <w:r w:rsidR="00F856B4" w:rsidRPr="00065665">
        <w:t>de</w:t>
      </w:r>
      <w:r w:rsidR="003A1C63" w:rsidRPr="00065665">
        <w:t xml:space="preserve"> uma economia</w:t>
      </w:r>
      <w:r w:rsidR="00913675" w:rsidRPr="00065665">
        <w:t xml:space="preserve">, colocando-se </w:t>
      </w:r>
      <w:r w:rsidR="002D0D6A">
        <w:t xml:space="preserve">como </w:t>
      </w:r>
      <w:r w:rsidR="00913675" w:rsidRPr="00065665">
        <w:t xml:space="preserve">limitador </w:t>
      </w:r>
      <w:r w:rsidR="00985A19" w:rsidRPr="00065665">
        <w:t xml:space="preserve">temporal </w:t>
      </w:r>
      <w:r w:rsidR="00913675" w:rsidRPr="00065665">
        <w:t>do crescimento econômico</w:t>
      </w:r>
      <w:r w:rsidR="003A1C63" w:rsidRPr="00065665">
        <w:t>.</w:t>
      </w:r>
      <w:r w:rsidR="00E2046D" w:rsidRPr="00065665">
        <w:t xml:space="preserve"> Para </w:t>
      </w:r>
      <w:r w:rsidR="00E2046D" w:rsidRPr="00065665">
        <w:lastRenderedPageBreak/>
        <w:t>isso, b</w:t>
      </w:r>
      <w:r w:rsidR="00D11F64" w:rsidRPr="00065665">
        <w:t xml:space="preserve">asta </w:t>
      </w:r>
      <w:r w:rsidR="00A237B1" w:rsidRPr="00065665">
        <w:t>que ao cr</w:t>
      </w:r>
      <w:r w:rsidR="00C22111" w:rsidRPr="00065665">
        <w:t>escer uma economia necessite adquirir</w:t>
      </w:r>
      <w:r w:rsidR="00C622AC" w:rsidRPr="00065665">
        <w:t xml:space="preserve"> um volume</w:t>
      </w:r>
      <w:r w:rsidR="00D757F0" w:rsidRPr="00065665">
        <w:t xml:space="preserve"> de</w:t>
      </w:r>
      <w:r w:rsidR="00C622AC" w:rsidRPr="00065665">
        <w:t xml:space="preserve"> importações</w:t>
      </w:r>
      <w:r w:rsidR="00665FFB" w:rsidRPr="00065665">
        <w:t xml:space="preserve"> maior</w:t>
      </w:r>
      <w:r w:rsidR="00C622AC" w:rsidRPr="00065665">
        <w:t xml:space="preserve"> do que aquele que é possível ser financiado </w:t>
      </w:r>
      <w:r w:rsidR="00540915" w:rsidRPr="00065665">
        <w:t>por meio de</w:t>
      </w:r>
      <w:r w:rsidR="00665FFB" w:rsidRPr="00065665">
        <w:t xml:space="preserve"> suas</w:t>
      </w:r>
      <w:r w:rsidR="00C622AC" w:rsidRPr="00065665">
        <w:t xml:space="preserve"> exportações, excluídas as movimentações de capital</w:t>
      </w:r>
      <w:r w:rsidR="00E2046D" w:rsidRPr="00065665">
        <w:t>.</w:t>
      </w:r>
    </w:p>
    <w:p w14:paraId="6A75A66A" w14:textId="0316F85F" w:rsidR="00916510" w:rsidRPr="00065665" w:rsidRDefault="00916510" w:rsidP="00916510">
      <w:r w:rsidRPr="00065665">
        <w:t xml:space="preserve">Assim, a elevação da competitividade internacional dos produtos de um país, quer seja porque ficaram mais baratos ou porque elevaram seu padrão tecnológico, </w:t>
      </w:r>
      <w:r w:rsidR="000B397E" w:rsidRPr="00065665">
        <w:t>faz</w:t>
      </w:r>
      <w:r w:rsidRPr="00065665">
        <w:t xml:space="preserve"> parte do</w:t>
      </w:r>
      <w:r w:rsidR="00A84690" w:rsidRPr="00065665">
        <w:t xml:space="preserve">s debates de política econômica, </w:t>
      </w:r>
      <w:r w:rsidRPr="00065665">
        <w:t xml:space="preserve">em especial nos </w:t>
      </w:r>
      <w:r w:rsidR="00A84690" w:rsidRPr="00065665">
        <w:t>casos de país não desenvolvidos, como o Brasil</w:t>
      </w:r>
      <w:r w:rsidRPr="00065665">
        <w:t>.</w:t>
      </w:r>
    </w:p>
    <w:p w14:paraId="2D9A455C" w14:textId="257D356F" w:rsidR="00A750E2" w:rsidRPr="00065665" w:rsidRDefault="00916510" w:rsidP="004D6FF2">
      <w:r w:rsidRPr="00065665">
        <w:t>Há na literatura heterodoxa recente, amparada ou não em modelos de crescimento formais, um interesse crescente na possibilidade do manejo governamental do câmbio nominal</w:t>
      </w:r>
      <w:r w:rsidR="00836E71" w:rsidRPr="00065665">
        <w:t xml:space="preserve"> </w:t>
      </w:r>
      <w:r w:rsidRPr="00065665">
        <w:t>de modo que a competitividade internacional d</w:t>
      </w:r>
      <w:r w:rsidR="00836E71" w:rsidRPr="00065665">
        <w:t xml:space="preserve">os produtos brasileiro se eleve. </w:t>
      </w:r>
      <w:r w:rsidR="00A84690" w:rsidRPr="00065665">
        <w:t>C</w:t>
      </w:r>
      <w:r w:rsidR="00836E71" w:rsidRPr="00065665">
        <w:t xml:space="preserve">om isso, </w:t>
      </w:r>
      <w:r w:rsidR="00A84690" w:rsidRPr="00065665">
        <w:t xml:space="preserve">seria possível </w:t>
      </w:r>
      <w:r w:rsidR="00836E71" w:rsidRPr="00065665">
        <w:t>elevar</w:t>
      </w:r>
      <w:r w:rsidR="00B26AAB" w:rsidRPr="00065665">
        <w:t xml:space="preserve"> a participação </w:t>
      </w:r>
      <w:r w:rsidR="00836E71" w:rsidRPr="00065665">
        <w:t>d</w:t>
      </w:r>
      <w:r w:rsidR="00B26AAB" w:rsidRPr="00065665">
        <w:t xml:space="preserve">a produção de bens de </w:t>
      </w:r>
      <w:r w:rsidR="00457900" w:rsidRPr="00065665">
        <w:t xml:space="preserve">alta </w:t>
      </w:r>
      <w:r w:rsidR="00B26AAB" w:rsidRPr="00065665">
        <w:t xml:space="preserve">tecnologia </w:t>
      </w:r>
      <w:r w:rsidR="00D04AC3" w:rsidRPr="00065665">
        <w:t>no total da produção,</w:t>
      </w:r>
      <w:r w:rsidR="00372169" w:rsidRPr="00065665">
        <w:t xml:space="preserve"> </w:t>
      </w:r>
      <w:r w:rsidRPr="00065665">
        <w:t>elevando</w:t>
      </w:r>
      <w:r w:rsidR="00372169" w:rsidRPr="00065665">
        <w:t>,</w:t>
      </w:r>
      <w:r w:rsidRPr="00065665">
        <w:t xml:space="preserve"> por conseguinte</w:t>
      </w:r>
      <w:r w:rsidR="00372169" w:rsidRPr="00065665">
        <w:t>,</w:t>
      </w:r>
      <w:r w:rsidRPr="00065665">
        <w:t xml:space="preserve"> o crescimento econômico. Esse é o caso de Bresser-Pereira e </w:t>
      </w:r>
      <w:proofErr w:type="spellStart"/>
      <w:r w:rsidRPr="00065665">
        <w:t>Rug</w:t>
      </w:r>
      <w:r w:rsidR="0099497E">
        <w:t>it</w:t>
      </w:r>
      <w:r w:rsidRPr="00065665">
        <w:t>sky</w:t>
      </w:r>
      <w:proofErr w:type="spellEnd"/>
      <w:r w:rsidRPr="00065665">
        <w:t xml:space="preserve"> (2018), </w:t>
      </w:r>
      <w:r w:rsidR="0008297B">
        <w:t>Barbosa-Filho (2006)</w:t>
      </w:r>
      <w:r w:rsidR="00CC533E" w:rsidRPr="00065665">
        <w:t xml:space="preserve">, Ferrari, </w:t>
      </w:r>
      <w:r w:rsidR="00F47819" w:rsidRPr="00065665">
        <w:t>Freitas e Barbosa Filho (201</w:t>
      </w:r>
      <w:r w:rsidR="004D6FF2" w:rsidRPr="00065665">
        <w:t>3), entre outros.</w:t>
      </w:r>
    </w:p>
    <w:p w14:paraId="79793DF2" w14:textId="76DD0426" w:rsidR="000421C3" w:rsidRPr="00065665" w:rsidRDefault="004D6FF2" w:rsidP="000421C3">
      <w:r w:rsidRPr="00065665">
        <w:t xml:space="preserve">Contudo, as múltiplas interações econômicas </w:t>
      </w:r>
      <w:r w:rsidR="00C94ECD" w:rsidRPr="00065665">
        <w:t>derivadas de uma</w:t>
      </w:r>
      <w:r w:rsidR="00372169" w:rsidRPr="00065665">
        <w:t xml:space="preserve"> desvalorização cambial ainda são alvo de polêmicas. </w:t>
      </w:r>
      <w:r w:rsidR="00A62915" w:rsidRPr="00065665">
        <w:t>Uma</w:t>
      </w:r>
      <w:r w:rsidR="00EE4E80" w:rsidRPr="00065665">
        <w:t xml:space="preserve"> desvalorizaç</w:t>
      </w:r>
      <w:r w:rsidR="00AF5AC6" w:rsidRPr="00065665">
        <w:t>ão do câmbio nominal pode</w:t>
      </w:r>
      <w:r w:rsidR="00A62915" w:rsidRPr="00065665">
        <w:t xml:space="preserve"> </w:t>
      </w:r>
      <w:r w:rsidR="00595C41" w:rsidRPr="00065665">
        <w:t>resultar em redução</w:t>
      </w:r>
      <w:r w:rsidR="00AF5AC6" w:rsidRPr="00065665">
        <w:t xml:space="preserve"> da participação dos salários na economia, em virtude da elevação de preços, </w:t>
      </w:r>
      <w:r w:rsidR="008F1BB7" w:rsidRPr="00065665">
        <w:t>gerando resultados ambíguos no que diz respeito ao cresciment</w:t>
      </w:r>
      <w:r w:rsidR="00527A3E" w:rsidRPr="00065665">
        <w:t>o econômico, restrição externa</w:t>
      </w:r>
      <w:r w:rsidR="008F1BB7" w:rsidRPr="00065665">
        <w:t xml:space="preserve"> e produtividade.</w:t>
      </w:r>
      <w:r w:rsidR="000421C3" w:rsidRPr="00065665">
        <w:t xml:space="preserve"> </w:t>
      </w:r>
    </w:p>
    <w:p w14:paraId="266746C6" w14:textId="509D77DB" w:rsidR="000421C3" w:rsidRPr="00065665" w:rsidRDefault="00AA0A60" w:rsidP="000421C3">
      <w:r w:rsidRPr="00065665">
        <w:t xml:space="preserve">É </w:t>
      </w:r>
      <w:r w:rsidR="00FB2602" w:rsidRPr="00065665">
        <w:t xml:space="preserve">nesse contexto que </w:t>
      </w:r>
      <w:r w:rsidR="000421C3" w:rsidRPr="00065665">
        <w:t xml:space="preserve">o presente projeto se situa. Quais as interações possíveis entre desvalorização cambial e crescimento econômico em economias com restrição de balança de pagamentos? </w:t>
      </w:r>
      <w:r w:rsidR="006A3F1C" w:rsidRPr="00065665">
        <w:t xml:space="preserve">Quais as repercussões de uma desvalorização cambial no avanço tecnológico? </w:t>
      </w:r>
      <w:r w:rsidR="000421C3" w:rsidRPr="00065665">
        <w:t xml:space="preserve">Qual o resultado desse processo para os trabalhadores em termos da participação dos salários na renda? </w:t>
      </w:r>
      <w:r w:rsidR="00011D2C" w:rsidRPr="00065665">
        <w:t xml:space="preserve">Caso os trabalhadores tenham de trocar participação na renda por crescimento econômico </w:t>
      </w:r>
      <w:r w:rsidR="002C0CF9" w:rsidRPr="00065665">
        <w:t>que tipo de trade-off eles estarão</w:t>
      </w:r>
      <w:r w:rsidR="004F74FF" w:rsidRPr="00065665">
        <w:t xml:space="preserve"> enfrentando e</w:t>
      </w:r>
      <w:r w:rsidR="00011D2C" w:rsidRPr="00065665">
        <w:t xml:space="preserve"> por quanto tempo?</w:t>
      </w:r>
    </w:p>
    <w:p w14:paraId="507DF8C1" w14:textId="678AB5C9" w:rsidR="00A237B1" w:rsidRPr="00065665" w:rsidRDefault="00011D2C" w:rsidP="00DD62B1">
      <w:commentRangeStart w:id="2"/>
      <w:commentRangeStart w:id="3"/>
      <w:r w:rsidRPr="00065665">
        <w:t xml:space="preserve">Para responder </w:t>
      </w:r>
      <w:r w:rsidR="002D0D6A">
        <w:t xml:space="preserve">à </w:t>
      </w:r>
      <w:r w:rsidRPr="00065665">
        <w:t>essas perguntas, o trabalho procurar</w:t>
      </w:r>
      <w:r w:rsidR="00F263CE" w:rsidRPr="00065665">
        <w:t xml:space="preserve">á </w:t>
      </w:r>
      <w:r w:rsidR="004F74FF" w:rsidRPr="00065665">
        <w:t>elaborar</w:t>
      </w:r>
      <w:r w:rsidR="00276945" w:rsidRPr="00065665">
        <w:t xml:space="preserve"> um modelo</w:t>
      </w:r>
      <w:r w:rsidR="00DD62B1" w:rsidRPr="00065665">
        <w:t xml:space="preserve"> </w:t>
      </w:r>
      <w:r w:rsidR="002C0CF9" w:rsidRPr="00065665">
        <w:t>Stock-</w:t>
      </w:r>
      <w:proofErr w:type="spellStart"/>
      <w:r w:rsidR="002C0CF9" w:rsidRPr="00065665">
        <w:t>Flow</w:t>
      </w:r>
      <w:proofErr w:type="spellEnd"/>
      <w:r w:rsidR="002C0CF9" w:rsidRPr="00065665">
        <w:t xml:space="preserve"> </w:t>
      </w:r>
      <w:proofErr w:type="spellStart"/>
      <w:r w:rsidR="002C0CF9" w:rsidRPr="00065665">
        <w:t>Consistent</w:t>
      </w:r>
      <w:proofErr w:type="spellEnd"/>
      <w:r w:rsidR="002C0CF9" w:rsidRPr="00065665">
        <w:t xml:space="preserve"> (SFC)</w:t>
      </w:r>
      <w:r w:rsidR="003E3BEF" w:rsidRPr="00065665">
        <w:t>, utilizando-se do super</w:t>
      </w:r>
      <w:r w:rsidR="00E570E4" w:rsidRPr="00065665">
        <w:t>multiplicador</w:t>
      </w:r>
      <w:r w:rsidR="004469C5">
        <w:t xml:space="preserve">, como em </w:t>
      </w:r>
      <w:proofErr w:type="spellStart"/>
      <w:r w:rsidR="004469C5">
        <w:t>Brochier</w:t>
      </w:r>
      <w:proofErr w:type="spellEnd"/>
      <w:r w:rsidR="004469C5">
        <w:t xml:space="preserve"> </w:t>
      </w:r>
      <w:r w:rsidR="005A4444">
        <w:t xml:space="preserve">(2018) e </w:t>
      </w:r>
      <w:proofErr w:type="spellStart"/>
      <w:r w:rsidR="00FD4D03">
        <w:t>Brochier</w:t>
      </w:r>
      <w:proofErr w:type="spellEnd"/>
      <w:r w:rsidR="00FD4D03">
        <w:t xml:space="preserve"> e Silva (2017)</w:t>
      </w:r>
      <w:r w:rsidR="00D2688F">
        <w:t>,</w:t>
      </w:r>
      <w:r w:rsidR="005109E9">
        <w:t xml:space="preserve"> servindo-se do modelo desenvolvido Ribeiro, </w:t>
      </w:r>
      <w:proofErr w:type="spellStart"/>
      <w:r w:rsidR="005109E9">
        <w:t>McCombie</w:t>
      </w:r>
      <w:proofErr w:type="spellEnd"/>
      <w:r w:rsidR="005109E9">
        <w:t xml:space="preserve"> e Lima (2016) para avaliar os impactos da distribuição de </w:t>
      </w:r>
      <w:r w:rsidR="00E3764F">
        <w:t>renda no progresso técnico em economias abertas</w:t>
      </w:r>
      <w:r w:rsidR="00E570E4" w:rsidRPr="00065665">
        <w:t>.</w:t>
      </w:r>
      <w:commentRangeEnd w:id="2"/>
      <w:r w:rsidR="009C4EFB">
        <w:rPr>
          <w:rStyle w:val="CommentReference"/>
        </w:rPr>
        <w:commentReference w:id="2"/>
      </w:r>
      <w:commentRangeEnd w:id="3"/>
      <w:r w:rsidR="00E1375E">
        <w:rPr>
          <w:rStyle w:val="CommentReference"/>
        </w:rPr>
        <w:commentReference w:id="3"/>
      </w:r>
    </w:p>
    <w:p w14:paraId="7ADBF71C" w14:textId="7DE3E718" w:rsidR="00E570E4" w:rsidRPr="00065665" w:rsidRDefault="00D12FF2" w:rsidP="00DD62B1">
      <w:r w:rsidRPr="00065665">
        <w:t xml:space="preserve">A combinação entre os modelos mencionados pode ser um caminho alternativo para </w:t>
      </w:r>
      <w:r w:rsidR="00515E0E" w:rsidRPr="00065665">
        <w:t>iluminar</w:t>
      </w:r>
      <w:r w:rsidRPr="00065665">
        <w:t xml:space="preserve"> as múltiplas interações </w:t>
      </w:r>
      <w:r w:rsidR="00AB53FC" w:rsidRPr="00065665">
        <w:t xml:space="preserve">que se </w:t>
      </w:r>
      <w:r w:rsidR="00515E0E" w:rsidRPr="00065665">
        <w:t>desencadeiam</w:t>
      </w:r>
      <w:r w:rsidR="00AB53FC" w:rsidRPr="00065665">
        <w:t xml:space="preserve"> entre </w:t>
      </w:r>
      <w:r w:rsidR="005B07EB" w:rsidRPr="00065665">
        <w:t xml:space="preserve">uma </w:t>
      </w:r>
      <w:r w:rsidR="00AB53FC" w:rsidRPr="00065665">
        <w:t xml:space="preserve">desvalorização </w:t>
      </w:r>
      <w:r w:rsidR="00AB53FC" w:rsidRPr="00065665">
        <w:lastRenderedPageBreak/>
        <w:t xml:space="preserve">cambial </w:t>
      </w:r>
      <w:r w:rsidR="00515E0E" w:rsidRPr="00065665">
        <w:t xml:space="preserve">e seus resultados esperados </w:t>
      </w:r>
      <w:r w:rsidR="00206099" w:rsidRPr="00065665">
        <w:t>no crescimento econômico de economias com restrição de balança de pagamentos.</w:t>
      </w:r>
    </w:p>
    <w:p w14:paraId="6A25AB73" w14:textId="78C02F94" w:rsidR="00832DF1" w:rsidRPr="00065665" w:rsidRDefault="00832DF1" w:rsidP="00A237B1">
      <w:r w:rsidRPr="00065665">
        <w:t xml:space="preserve">A literatura </w:t>
      </w:r>
      <w:r w:rsidR="00FB0833">
        <w:t>pós-</w:t>
      </w:r>
      <w:proofErr w:type="spellStart"/>
      <w:r w:rsidR="00FB0833">
        <w:t>keynesiana</w:t>
      </w:r>
      <w:proofErr w:type="spellEnd"/>
      <w:r w:rsidRPr="00065665">
        <w:t xml:space="preserve"> relacionada à temática do crescimento econômico elevou recentemente seu interesse por </w:t>
      </w:r>
      <w:r w:rsidR="00661CEA" w:rsidRPr="00065665">
        <w:t xml:space="preserve">modelos com supermultiplicador a partir de </w:t>
      </w:r>
      <w:proofErr w:type="spellStart"/>
      <w:r w:rsidR="00661CEA" w:rsidRPr="00065665">
        <w:t>Lavoie</w:t>
      </w:r>
      <w:proofErr w:type="spellEnd"/>
      <w:r w:rsidR="00661CEA" w:rsidRPr="00065665">
        <w:t xml:space="preserve"> (2016). </w:t>
      </w:r>
      <w:r w:rsidRPr="00065665">
        <w:t xml:space="preserve">Particularmente na versão </w:t>
      </w:r>
      <w:r w:rsidR="001352C9" w:rsidRPr="00065665">
        <w:t xml:space="preserve">apresentada por Serrano (1995), </w:t>
      </w:r>
      <w:r w:rsidRPr="00065665">
        <w:t>recentemente formalizada por Serrano e Freitas (2015)</w:t>
      </w:r>
      <w:r w:rsidR="001352C9" w:rsidRPr="00065665">
        <w:t xml:space="preserve"> e relacionada</w:t>
      </w:r>
      <w:r w:rsidR="004446C3" w:rsidRPr="00065665">
        <w:t xml:space="preserve"> com os modelos </w:t>
      </w:r>
      <w:proofErr w:type="spellStart"/>
      <w:r w:rsidR="00130393" w:rsidRPr="00065665">
        <w:t>kaleckianos</w:t>
      </w:r>
      <w:proofErr w:type="spellEnd"/>
      <w:r w:rsidR="00130393" w:rsidRPr="00065665">
        <w:t xml:space="preserve"> </w:t>
      </w:r>
      <w:r w:rsidR="00C71FD9" w:rsidRPr="00065665">
        <w:t>por</w:t>
      </w:r>
      <w:r w:rsidR="00130393" w:rsidRPr="00065665">
        <w:t xml:space="preserve"> </w:t>
      </w:r>
      <w:r w:rsidR="00130393" w:rsidRPr="002943C5">
        <w:rPr>
          <w:color w:val="000000"/>
        </w:rPr>
        <w:t>Fagundes e Freitas (2017)</w:t>
      </w:r>
      <w:r w:rsidRPr="00065665">
        <w:t>.</w:t>
      </w:r>
    </w:p>
    <w:p w14:paraId="422F591B" w14:textId="19CF244C" w:rsidR="00832DF1" w:rsidRPr="00065665" w:rsidRDefault="00832DF1" w:rsidP="00832DF1">
      <w:r w:rsidRPr="00065665">
        <w:t>No que concerne ao crescimento econômico</w:t>
      </w:r>
      <w:r w:rsidR="001242C5" w:rsidRPr="00065665">
        <w:t>,</w:t>
      </w:r>
      <w:r w:rsidRPr="00065665">
        <w:t xml:space="preserve"> a teoria do supermultiplicador afirma que a taxa de crescimento de uma economia dependerá da taxa de crescimento dos </w:t>
      </w:r>
      <w:commentRangeStart w:id="4"/>
      <w:commentRangeStart w:id="5"/>
      <w:r w:rsidRPr="00065665">
        <w:t>gastos</w:t>
      </w:r>
      <w:r w:rsidR="000A4AB6">
        <w:t xml:space="preserve"> </w:t>
      </w:r>
      <w:r w:rsidR="00B0255E">
        <w:t>autônomos</w:t>
      </w:r>
      <w:r w:rsidRPr="00065665">
        <w:t xml:space="preserve"> que não criam capacida</w:t>
      </w:r>
      <w:r w:rsidR="00AE2C53" w:rsidRPr="00065665">
        <w:t xml:space="preserve">de produtiva </w:t>
      </w:r>
      <w:commentRangeEnd w:id="4"/>
      <w:r w:rsidR="005C14AE">
        <w:rPr>
          <w:rStyle w:val="CommentReference"/>
        </w:rPr>
        <w:commentReference w:id="4"/>
      </w:r>
      <w:commentRangeEnd w:id="5"/>
      <w:r w:rsidR="00EC2EA9">
        <w:rPr>
          <w:rStyle w:val="CommentReference"/>
        </w:rPr>
        <w:commentReference w:id="5"/>
      </w:r>
      <w:r w:rsidR="00AE2C53" w:rsidRPr="00065665">
        <w:t>(SERRANO, 2001), únicos</w:t>
      </w:r>
      <w:r w:rsidRPr="00065665">
        <w:t xml:space="preserve"> gastos autônomos</w:t>
      </w:r>
      <w:r w:rsidR="00EB30A3" w:rsidRPr="00065665">
        <w:t xml:space="preserve"> de fato</w:t>
      </w:r>
      <w:r w:rsidRPr="00065665">
        <w:t>.</w:t>
      </w:r>
    </w:p>
    <w:p w14:paraId="699EFFAF" w14:textId="7A1CD78D" w:rsidR="00C22BA2" w:rsidRPr="00065665" w:rsidRDefault="00B0255E" w:rsidP="00832DF1">
      <w:r>
        <w:t>A principal diferença entre os modelos com supermultiplicador e os modelo</w:t>
      </w:r>
      <w:r w:rsidR="00832DF1" w:rsidRPr="00065665">
        <w:t>s</w:t>
      </w:r>
      <w:r>
        <w:t xml:space="preserve"> </w:t>
      </w:r>
      <w:r w:rsidR="00B1781A">
        <w:t>pós</w:t>
      </w:r>
      <w:r w:rsidR="00E952D4">
        <w:t>-</w:t>
      </w:r>
      <w:proofErr w:type="spellStart"/>
      <w:r w:rsidR="00E952D4">
        <w:t>kaleckianos</w:t>
      </w:r>
      <w:proofErr w:type="spellEnd"/>
      <w:r w:rsidR="00E952D4">
        <w:t xml:space="preserve"> </w:t>
      </w:r>
      <w:r w:rsidR="00961E75">
        <w:t>largamente utilizados entre os pós-</w:t>
      </w:r>
      <w:proofErr w:type="spellStart"/>
      <w:r w:rsidR="00961E75">
        <w:t>keynesianos</w:t>
      </w:r>
      <w:proofErr w:type="spellEnd"/>
      <w:r w:rsidR="00832DF1" w:rsidRPr="00065665">
        <w:t xml:space="preserve"> é o tratamento dado ao investimento e à taxa de utilização. Enquanto nos modelos </w:t>
      </w:r>
      <w:r w:rsidR="00B1781A">
        <w:t>pós</w:t>
      </w:r>
      <w:r w:rsidR="00961E75">
        <w:t>-</w:t>
      </w:r>
      <w:commentRangeStart w:id="6"/>
      <w:commentRangeStart w:id="7"/>
      <w:proofErr w:type="spellStart"/>
      <w:r w:rsidR="00832DF1" w:rsidRPr="00065665">
        <w:t>kaleckianos</w:t>
      </w:r>
      <w:proofErr w:type="spellEnd"/>
      <w:r w:rsidR="00832DF1" w:rsidRPr="00065665">
        <w:t xml:space="preserve"> </w:t>
      </w:r>
      <w:commentRangeEnd w:id="6"/>
      <w:r w:rsidR="00BA2F71">
        <w:rPr>
          <w:rStyle w:val="CommentReference"/>
        </w:rPr>
        <w:commentReference w:id="6"/>
      </w:r>
      <w:commentRangeEnd w:id="7"/>
      <w:r w:rsidR="00EC2EA9">
        <w:rPr>
          <w:rStyle w:val="CommentReference"/>
        </w:rPr>
        <w:commentReference w:id="7"/>
      </w:r>
      <w:r w:rsidR="00832DF1" w:rsidRPr="00065665">
        <w:t xml:space="preserve">o investimento é função da taxa de utilização, do </w:t>
      </w:r>
      <w:proofErr w:type="spellStart"/>
      <w:r w:rsidR="00832DF1" w:rsidRPr="00065665">
        <w:rPr>
          <w:i/>
        </w:rPr>
        <w:t>profit-share</w:t>
      </w:r>
      <w:proofErr w:type="spellEnd"/>
      <w:r w:rsidR="00832DF1" w:rsidRPr="00065665">
        <w:t xml:space="preserve"> e dos </w:t>
      </w:r>
      <w:r w:rsidR="00832DF1" w:rsidRPr="00065665">
        <w:rPr>
          <w:i/>
        </w:rPr>
        <w:t xml:space="preserve">animal </w:t>
      </w:r>
      <w:proofErr w:type="spellStart"/>
      <w:r w:rsidR="00832DF1" w:rsidRPr="00065665">
        <w:rPr>
          <w:i/>
        </w:rPr>
        <w:t>spiritis</w:t>
      </w:r>
      <w:proofErr w:type="spellEnd"/>
      <w:r w:rsidR="00832DF1" w:rsidRPr="00065665">
        <w:rPr>
          <w:i/>
        </w:rPr>
        <w:t xml:space="preserve"> </w:t>
      </w:r>
      <w:r w:rsidR="00832DF1" w:rsidRPr="00065665">
        <w:t>(investimento autônomo)</w:t>
      </w:r>
      <w:r w:rsidR="002D0D6A">
        <w:t>,</w:t>
      </w:r>
      <w:r w:rsidR="00832DF1" w:rsidRPr="00065665">
        <w:t xml:space="preserve"> </w:t>
      </w:r>
      <w:r w:rsidR="002D0D6A">
        <w:t>n</w:t>
      </w:r>
      <w:r w:rsidR="002D0D6A" w:rsidRPr="00065665">
        <w:t xml:space="preserve">os </w:t>
      </w:r>
      <w:r w:rsidR="00832DF1" w:rsidRPr="00065665">
        <w:t xml:space="preserve">modelos com supermultiplicador o investimento é função da renda </w:t>
      </w:r>
      <w:r w:rsidR="004C0A78" w:rsidRPr="00065665">
        <w:t>dada</w:t>
      </w:r>
      <w:r w:rsidR="00832DF1" w:rsidRPr="00065665">
        <w:t xml:space="preserve"> </w:t>
      </w:r>
      <w:r w:rsidR="0038555F">
        <w:t xml:space="preserve">a propensão </w:t>
      </w:r>
      <w:r w:rsidR="00BB3712">
        <w:t>a</w:t>
      </w:r>
      <w:r w:rsidR="0038555F">
        <w:t xml:space="preserve"> investir</w:t>
      </w:r>
      <w:r w:rsidR="00832DF1" w:rsidRPr="00065665">
        <w:t xml:space="preserve"> “h”. </w:t>
      </w:r>
      <w:r w:rsidR="00AC0FF5">
        <w:t xml:space="preserve">Sendo essa </w:t>
      </w:r>
      <w:r w:rsidR="001D3B3C">
        <w:t>última variável ao longo do tempo em função da dist6ancia entre a taxa de utilização atual e a normal, dada uma sensibilidade de ajustamento</w:t>
      </w:r>
      <w:r w:rsidR="00BB3712">
        <w:t xml:space="preserve"> “</w:t>
      </w:r>
      <w:r w:rsidR="00B47BF4">
        <w:sym w:font="Symbol" w:char="F067"/>
      </w:r>
      <w:r w:rsidR="00B47BF4">
        <w:t>”</w:t>
      </w:r>
      <w:r w:rsidR="001D3B3C">
        <w:t xml:space="preserve"> </w:t>
      </w:r>
      <w:commentRangeStart w:id="8"/>
      <w:commentRangeStart w:id="9"/>
      <w:r w:rsidR="004F7DF2" w:rsidRPr="00065665">
        <w:t>.</w:t>
      </w:r>
      <w:commentRangeEnd w:id="8"/>
      <w:r w:rsidR="0084447F">
        <w:rPr>
          <w:rStyle w:val="CommentReference"/>
        </w:rPr>
        <w:commentReference w:id="8"/>
      </w:r>
      <w:commentRangeEnd w:id="9"/>
      <w:r w:rsidR="00B47BF4">
        <w:rPr>
          <w:rStyle w:val="CommentReference"/>
        </w:rPr>
        <w:commentReference w:id="9"/>
      </w:r>
    </w:p>
    <w:p w14:paraId="52B32247" w14:textId="2A4F1242" w:rsidR="004816BB" w:rsidRPr="00065665" w:rsidRDefault="00257721" w:rsidP="00A75E11">
      <w:r w:rsidRPr="00065665">
        <w:t>N</w:t>
      </w:r>
      <w:r w:rsidR="00F55C8A" w:rsidRPr="00065665">
        <w:t xml:space="preserve">os modelos </w:t>
      </w:r>
      <w:proofErr w:type="spellStart"/>
      <w:r w:rsidR="00F55C8A" w:rsidRPr="00065665">
        <w:t>kaleckianos</w:t>
      </w:r>
      <w:proofErr w:type="spellEnd"/>
      <w:r w:rsidR="00F55C8A" w:rsidRPr="00065665">
        <w:t xml:space="preserve"> a forma funcional dos investimentos</w:t>
      </w:r>
      <w:r w:rsidR="00F55C8A" w:rsidRPr="00065665">
        <w:rPr>
          <w:i/>
        </w:rPr>
        <w:t xml:space="preserve"> </w:t>
      </w:r>
      <w:r w:rsidR="00F55C8A" w:rsidRPr="00065665">
        <w:t xml:space="preserve">produz uma série de resultados </w:t>
      </w:r>
      <w:r w:rsidR="0084447F" w:rsidRPr="00065665">
        <w:t>heterogêneos</w:t>
      </w:r>
      <w:r w:rsidR="00F55C8A" w:rsidRPr="00065665">
        <w:t xml:space="preserve"> </w:t>
      </w:r>
      <w:proofErr w:type="spellStart"/>
      <w:r w:rsidR="00F55C8A" w:rsidRPr="00065665">
        <w:rPr>
          <w:i/>
        </w:rPr>
        <w:t>proft-led</w:t>
      </w:r>
      <w:proofErr w:type="spellEnd"/>
      <w:r w:rsidR="00F55C8A" w:rsidRPr="00065665">
        <w:t xml:space="preserve"> ou </w:t>
      </w:r>
      <w:proofErr w:type="spellStart"/>
      <w:r w:rsidR="00F55C8A" w:rsidRPr="00065665">
        <w:rPr>
          <w:i/>
        </w:rPr>
        <w:t>wage-led</w:t>
      </w:r>
      <w:proofErr w:type="spellEnd"/>
      <w:r w:rsidR="000F12C9" w:rsidRPr="00065665">
        <w:t>. No caso do supermu</w:t>
      </w:r>
      <w:r w:rsidR="00F55C8A" w:rsidRPr="00065665">
        <w:t xml:space="preserve">ltiplicador o crescimento econômico é sempre </w:t>
      </w:r>
      <w:proofErr w:type="spellStart"/>
      <w:r w:rsidR="00F55C8A" w:rsidRPr="00065665">
        <w:rPr>
          <w:i/>
        </w:rPr>
        <w:t>demand-led</w:t>
      </w:r>
      <w:proofErr w:type="spellEnd"/>
      <w:r w:rsidR="00F55C8A" w:rsidRPr="00065665">
        <w:t xml:space="preserve"> e depende da taxa de crescimento dos gastos que não geram capacidade produtiva (SERRANO E FREITAS, 2015).</w:t>
      </w:r>
    </w:p>
    <w:p w14:paraId="08C15951" w14:textId="64BCB614" w:rsidR="00614698" w:rsidRPr="00065665" w:rsidRDefault="00614698" w:rsidP="00614698">
      <w:r w:rsidRPr="00065665">
        <w:t xml:space="preserve">Do ponto de vista dos autores </w:t>
      </w:r>
      <w:r w:rsidRPr="00065665">
        <w:rPr>
          <w:i/>
        </w:rPr>
        <w:t>sraffianos</w:t>
      </w:r>
      <w:r w:rsidRPr="00065665">
        <w:t xml:space="preserve"> que reintroduziram a ideia do supermultiplicador, inicialmente apresentada por Hicks (SERRANO, 1995), a possibilidade de </w:t>
      </w:r>
      <w:r w:rsidR="00A64BDD">
        <w:t>combinação</w:t>
      </w:r>
      <w:r w:rsidR="006D5299">
        <w:t xml:space="preserve"> dos resultados</w:t>
      </w:r>
      <w:r w:rsidR="00A64BDD">
        <w:t xml:space="preserve"> dos modelos</w:t>
      </w:r>
      <w:commentRangeStart w:id="10"/>
      <w:r w:rsidRPr="00065665">
        <w:t xml:space="preserve"> </w:t>
      </w:r>
      <w:commentRangeEnd w:id="10"/>
      <w:r w:rsidR="0084447F">
        <w:rPr>
          <w:rStyle w:val="CommentReference"/>
        </w:rPr>
        <w:commentReference w:id="10"/>
      </w:r>
      <w:r w:rsidR="00A64BDD">
        <w:t>com</w:t>
      </w:r>
      <w:r w:rsidRPr="00065665">
        <w:t xml:space="preserve"> </w:t>
      </w:r>
      <w:del w:id="11" w:author="Dadio" w:date="2018-09-03T12:09:00Z">
        <w:r w:rsidRPr="00065665" w:rsidDel="0084447F">
          <w:delText>supermiltiplicador</w:delText>
        </w:r>
      </w:del>
      <w:ins w:id="12" w:author="Dadio" w:date="2018-09-03T12:09:00Z">
        <w:r w:rsidR="0084447F" w:rsidRPr="00065665">
          <w:t>supermultiplicador</w:t>
        </w:r>
      </w:ins>
      <w:r w:rsidRPr="00065665">
        <w:t xml:space="preserve"> e os</w:t>
      </w:r>
      <w:r w:rsidR="00A64BDD">
        <w:t xml:space="preserve"> resultados dos</w:t>
      </w:r>
      <w:r w:rsidR="00942EB8">
        <w:t xml:space="preserve"> modelos tradicionais pós-</w:t>
      </w:r>
      <w:proofErr w:type="spellStart"/>
      <w:r w:rsidRPr="00065665">
        <w:t>kaleckianos</w:t>
      </w:r>
      <w:proofErr w:type="spellEnd"/>
      <w:r w:rsidRPr="00065665">
        <w:t xml:space="preserve"> está ancorada no fato de que nos últimos a distribu</w:t>
      </w:r>
      <w:r w:rsidR="001C4E68" w:rsidRPr="00065665">
        <w:t>ição de renda também é exógena.</w:t>
      </w:r>
    </w:p>
    <w:p w14:paraId="272A07BF" w14:textId="02E4D215" w:rsidR="001C4E68" w:rsidRPr="00065665" w:rsidRDefault="001C4E68" w:rsidP="00614698">
      <w:commentRangeStart w:id="13"/>
      <w:r w:rsidRPr="00065665">
        <w:t xml:space="preserve">Como sugerem </w:t>
      </w:r>
      <w:r w:rsidRPr="002943C5">
        <w:rPr>
          <w:color w:val="000000"/>
        </w:rPr>
        <w:t xml:space="preserve">Fagundes e Freitas (2017) é possível </w:t>
      </w:r>
      <w:r w:rsidR="00C40BFF" w:rsidRPr="002943C5">
        <w:rPr>
          <w:color w:val="000000"/>
        </w:rPr>
        <w:t xml:space="preserve">entender os modelos </w:t>
      </w:r>
      <w:proofErr w:type="spellStart"/>
      <w:r w:rsidR="00C40BFF" w:rsidRPr="002943C5">
        <w:rPr>
          <w:color w:val="000000"/>
        </w:rPr>
        <w:t>Kaleckianos</w:t>
      </w:r>
      <w:proofErr w:type="spellEnd"/>
      <w:r w:rsidR="00C40BFF" w:rsidRPr="002943C5">
        <w:rPr>
          <w:color w:val="000000"/>
        </w:rPr>
        <w:t xml:space="preserve"> como modelos de médio prazo</w:t>
      </w:r>
      <w:r w:rsidR="00655946" w:rsidRPr="002943C5">
        <w:rPr>
          <w:color w:val="000000"/>
        </w:rPr>
        <w:t>, neles teríamos em uma economia que não se ajustou plenamente à capacidade de utilização normal. No médio prazo os resultados são  resultados a</w:t>
      </w:r>
      <w:r w:rsidR="007E07FC" w:rsidRPr="002943C5">
        <w:rPr>
          <w:color w:val="000000"/>
        </w:rPr>
        <w:t>os</w:t>
      </w:r>
      <w:r w:rsidR="00655946" w:rsidRPr="002943C5">
        <w:rPr>
          <w:color w:val="000000"/>
        </w:rPr>
        <w:t xml:space="preserve"> de</w:t>
      </w:r>
      <w:r w:rsidR="007E07FC" w:rsidRPr="002943C5">
        <w:rPr>
          <w:color w:val="000000"/>
        </w:rPr>
        <w:t xml:space="preserve"> modelos com supermultiplicador</w:t>
      </w:r>
      <w:r w:rsidR="00E228EC" w:rsidRPr="002943C5">
        <w:rPr>
          <w:color w:val="000000"/>
        </w:rPr>
        <w:t xml:space="preserve">. Contudo, </w:t>
      </w:r>
      <w:r w:rsidR="00655946" w:rsidRPr="002943C5">
        <w:rPr>
          <w:color w:val="000000"/>
        </w:rPr>
        <w:t>nos últimos</w:t>
      </w:r>
      <w:r w:rsidR="00E228EC" w:rsidRPr="002943C5">
        <w:rPr>
          <w:color w:val="000000"/>
        </w:rPr>
        <w:t xml:space="preserve"> alterações na </w:t>
      </w:r>
      <w:r w:rsidR="00225CC0" w:rsidRPr="002943C5">
        <w:rPr>
          <w:color w:val="000000"/>
        </w:rPr>
        <w:t>propensão a poupar</w:t>
      </w:r>
      <w:r w:rsidR="00E228EC" w:rsidRPr="002943C5">
        <w:rPr>
          <w:color w:val="000000"/>
        </w:rPr>
        <w:t xml:space="preserve"> ou na distribuição funcional da renda ter</w:t>
      </w:r>
      <w:r w:rsidR="004D76ED" w:rsidRPr="002943C5">
        <w:rPr>
          <w:color w:val="000000"/>
        </w:rPr>
        <w:t>iam impacto no nível do produto</w:t>
      </w:r>
      <w:r w:rsidR="00E228EC" w:rsidRPr="002943C5">
        <w:rPr>
          <w:color w:val="000000"/>
        </w:rPr>
        <w:t xml:space="preserve"> e não</w:t>
      </w:r>
      <w:r w:rsidR="00225CC0" w:rsidRPr="002943C5">
        <w:rPr>
          <w:color w:val="000000"/>
        </w:rPr>
        <w:t xml:space="preserve"> </w:t>
      </w:r>
      <w:r w:rsidR="00E228EC" w:rsidRPr="002943C5">
        <w:rPr>
          <w:color w:val="000000"/>
        </w:rPr>
        <w:t>na taxa de crescimento do produto.</w:t>
      </w:r>
      <w:commentRangeEnd w:id="13"/>
      <w:r w:rsidR="002020E9">
        <w:rPr>
          <w:rStyle w:val="CommentReference"/>
        </w:rPr>
        <w:commentReference w:id="13"/>
      </w:r>
    </w:p>
    <w:p w14:paraId="4692F3AE" w14:textId="5B95380D" w:rsidR="00832DF1" w:rsidRPr="00065665" w:rsidRDefault="00832DF1" w:rsidP="00832DF1">
      <w:r w:rsidRPr="00065665">
        <w:lastRenderedPageBreak/>
        <w:t xml:space="preserve">A introdução do supermultiplicador nos modelos </w:t>
      </w:r>
      <w:proofErr w:type="spellStart"/>
      <w:r w:rsidRPr="00065665">
        <w:t>kaleckianos</w:t>
      </w:r>
      <w:proofErr w:type="spellEnd"/>
      <w:r w:rsidRPr="00065665">
        <w:t xml:space="preserve"> está relacionada à duas criticas comuns que os últimos </w:t>
      </w:r>
      <w:r w:rsidR="00A00813" w:rsidRPr="00065665">
        <w:t>recebem</w:t>
      </w:r>
      <w:r w:rsidR="00B3630B" w:rsidRPr="00065665">
        <w:t xml:space="preserve"> (NIKOFOROS, 2018)</w:t>
      </w:r>
      <w:r w:rsidRPr="00065665">
        <w:t>. A primeira delas diz respeito à determinação dos investimentos e seu relacionamento com o crescimento econômico, a segunda em relação à determinação da taxa de utilização</w:t>
      </w:r>
      <w:r w:rsidR="009F32BF" w:rsidRPr="00065665">
        <w:t xml:space="preserve"> (ibid.)</w:t>
      </w:r>
      <w:r w:rsidRPr="00065665">
        <w:t>.</w:t>
      </w:r>
    </w:p>
    <w:p w14:paraId="0E9B4570" w14:textId="570DBA56" w:rsidR="00832DF1" w:rsidRPr="00065665" w:rsidRDefault="00832DF1" w:rsidP="00832DF1">
      <w:r w:rsidRPr="00065665">
        <w:t xml:space="preserve">Com relação ao primeiro tipo de crítica, parece haver indicações empíricas suficientes no sentido de relacionar crescimento econômico e gastos que não geram capacidade produtiva, como os relacionados à construção civil, por exemplo </w:t>
      </w:r>
      <w:r w:rsidR="00666126">
        <w:rPr>
          <w:noProof/>
        </w:rPr>
        <w:t>(FIEBIGER e LAVOIE, 2017)</w:t>
      </w:r>
      <w:r w:rsidRPr="00065665">
        <w:t xml:space="preserve"> </w:t>
      </w:r>
      <w:r w:rsidR="00666126">
        <w:rPr>
          <w:noProof/>
        </w:rPr>
        <w:t>(TEIXEIRA, 2015)</w:t>
      </w:r>
      <w:r w:rsidRPr="00065665">
        <w:t xml:space="preserve">. </w:t>
      </w:r>
    </w:p>
    <w:p w14:paraId="69A0FAB6" w14:textId="60AE207F" w:rsidR="00832DF1" w:rsidRPr="00065665" w:rsidRDefault="00405CCB" w:rsidP="00832DF1">
      <w:r w:rsidRPr="00065665">
        <w:t>N</w:t>
      </w:r>
      <w:r w:rsidR="00832DF1" w:rsidRPr="00065665">
        <w:t xml:space="preserve">os modelos tradicionais </w:t>
      </w:r>
      <w:proofErr w:type="spellStart"/>
      <w:r w:rsidR="00832DF1" w:rsidRPr="00065665">
        <w:t>k</w:t>
      </w:r>
      <w:ins w:id="14" w:author="Dadio" w:date="2018-09-03T12:12:00Z">
        <w:r w:rsidR="00572F1D">
          <w:t>a</w:t>
        </w:r>
      </w:ins>
      <w:del w:id="15" w:author="Dadio" w:date="2018-09-03T12:12:00Z">
        <w:r w:rsidR="00832DF1" w:rsidRPr="00065665" w:rsidDel="00572F1D">
          <w:delText>e</w:delText>
        </w:r>
      </w:del>
      <w:r w:rsidR="00832DF1" w:rsidRPr="00065665">
        <w:t>leckianos</w:t>
      </w:r>
      <w:proofErr w:type="spellEnd"/>
      <w:r w:rsidR="00832DF1" w:rsidRPr="00065665">
        <w:t xml:space="preserve"> </w:t>
      </w:r>
      <w:r w:rsidRPr="00065665">
        <w:t>a taxa de utilização</w:t>
      </w:r>
      <w:r w:rsidR="00832DF1" w:rsidRPr="00065665">
        <w:t xml:space="preserve"> é determinada endogenamente e não há qualquer limitação para seu resultado, assim, </w:t>
      </w:r>
      <w:commentRangeStart w:id="16"/>
      <w:r w:rsidR="00832DF1" w:rsidRPr="00065665">
        <w:t xml:space="preserve">os capitalistas </w:t>
      </w:r>
      <w:r w:rsidR="00AF645E">
        <w:t>rea</w:t>
      </w:r>
      <w:r w:rsidR="00E509F7">
        <w:t>gem parcialmente</w:t>
      </w:r>
      <w:r w:rsidR="00832DF1" w:rsidRPr="00065665">
        <w:t xml:space="preserve"> </w:t>
      </w:r>
      <w:r w:rsidR="00E509F7">
        <w:t>à</w:t>
      </w:r>
      <w:r w:rsidR="00832DF1" w:rsidRPr="00065665">
        <w:t xml:space="preserve"> taxa de utilização </w:t>
      </w:r>
      <w:r w:rsidR="00E509F7">
        <w:t>de equilíbrio no</w:t>
      </w:r>
      <w:r w:rsidR="00832DF1" w:rsidRPr="00065665">
        <w:t xml:space="preserve"> mercado de bens</w:t>
      </w:r>
      <w:commentRangeEnd w:id="16"/>
      <w:r w:rsidR="00572F1D">
        <w:rPr>
          <w:rStyle w:val="CommentReference"/>
        </w:rPr>
        <w:commentReference w:id="16"/>
      </w:r>
      <w:r w:rsidR="00832DF1" w:rsidRPr="00065665">
        <w:rPr>
          <w:rStyle w:val="FootnoteReference"/>
        </w:rPr>
        <w:footnoteReference w:id="2"/>
      </w:r>
      <w:r w:rsidR="00832DF1" w:rsidRPr="00065665">
        <w:t>. Esse fato é muito criticado</w:t>
      </w:r>
      <w:r w:rsidR="0003547A">
        <w:t>,</w:t>
      </w:r>
      <w:r w:rsidR="003A1E65" w:rsidRPr="00065665">
        <w:t xml:space="preserve"> segundo </w:t>
      </w:r>
      <w:proofErr w:type="spellStart"/>
      <w:r w:rsidR="003A1E65" w:rsidRPr="00065665">
        <w:t>Nikoforos</w:t>
      </w:r>
      <w:proofErr w:type="spellEnd"/>
      <w:r w:rsidR="00D70C73" w:rsidRPr="00065665">
        <w:t xml:space="preserve"> </w:t>
      </w:r>
      <w:r w:rsidR="003A1E65" w:rsidRPr="00065665">
        <w:t>(</w:t>
      </w:r>
      <w:r w:rsidR="00D70C73" w:rsidRPr="00065665">
        <w:t>2018)</w:t>
      </w:r>
      <w:r w:rsidR="003A1E65" w:rsidRPr="00065665">
        <w:t>. E</w:t>
      </w:r>
      <w:r w:rsidR="00832DF1" w:rsidRPr="00065665">
        <w:t xml:space="preserve">m primeiro lugar </w:t>
      </w:r>
      <w:r w:rsidR="0003547A">
        <w:t xml:space="preserve">porque </w:t>
      </w:r>
      <w:r w:rsidR="003A1E65" w:rsidRPr="00065665">
        <w:t>isso parece</w:t>
      </w:r>
      <w:r w:rsidR="00832DF1" w:rsidRPr="00065665">
        <w:t xml:space="preserve"> algo implausível, </w:t>
      </w:r>
      <w:r w:rsidR="00310F1B" w:rsidRPr="00065665">
        <w:t>pois</w:t>
      </w:r>
      <w:r w:rsidR="00CC6D18" w:rsidRPr="00065665">
        <w:t>,</w:t>
      </w:r>
      <w:r w:rsidR="00310F1B" w:rsidRPr="00065665">
        <w:t xml:space="preserve"> </w:t>
      </w:r>
      <w:r w:rsidR="00832DF1" w:rsidRPr="00065665">
        <w:t xml:space="preserve">a taxa de utilização é importante para a determinação do lucro dos capitalistas (SERRANO E FREITAS, 2015), </w:t>
      </w:r>
      <w:r w:rsidR="0003547A">
        <w:t xml:space="preserve">segundo porque </w:t>
      </w:r>
      <w:r w:rsidR="00832DF1" w:rsidRPr="00065665">
        <w:t>parece haver indícios empíricos de certa estabilidade nas taxas de utilização das economias ao longo do tempo</w:t>
      </w:r>
      <w:r w:rsidR="00D70C73" w:rsidRPr="00065665">
        <w:rPr>
          <w:rStyle w:val="FootnoteReference"/>
        </w:rPr>
        <w:footnoteReference w:id="3"/>
      </w:r>
      <w:r w:rsidR="00832DF1" w:rsidRPr="00065665">
        <w:t>.</w:t>
      </w:r>
    </w:p>
    <w:p w14:paraId="40E115CA" w14:textId="2E2CAF85" w:rsidR="00832DF1" w:rsidRPr="00065665" w:rsidRDefault="00832DF1" w:rsidP="00832DF1">
      <w:r w:rsidRPr="00065665">
        <w:t xml:space="preserve">Se, por um lado, a introdução do supermultiplicador na tradição dos modelos de crescimento </w:t>
      </w:r>
      <w:r w:rsidR="0019131A">
        <w:t>pós-</w:t>
      </w:r>
      <w:proofErr w:type="spellStart"/>
      <w:r w:rsidR="0019131A">
        <w:t>keynesianos</w:t>
      </w:r>
      <w:proofErr w:type="spellEnd"/>
      <w:r w:rsidRPr="00065665">
        <w:t xml:space="preserve"> parece apresentar uma série de vantagens, por outro, atribuir a taxa de crescimento da economia à uma variável tão pouco compreendida, como o gasto improdutivo</w:t>
      </w:r>
      <w:r w:rsidR="00A3385F">
        <w:t xml:space="preserve"> autônomo</w:t>
      </w:r>
      <w:r w:rsidRPr="00065665">
        <w:t xml:space="preserve"> “Z”, pode parecer enigmático. A história dos modelos de crescimen</w:t>
      </w:r>
      <w:r w:rsidR="00E91820" w:rsidRPr="00065665">
        <w:t>to liderados p</w:t>
      </w:r>
      <w:r w:rsidR="00A3385F">
        <w:t xml:space="preserve">elo </w:t>
      </w:r>
      <w:r w:rsidR="00A3385F" w:rsidRPr="00065665">
        <w:t>gasto improdutivo</w:t>
      </w:r>
      <w:r w:rsidR="00A3385F">
        <w:t xml:space="preserve"> autônomo</w:t>
      </w:r>
      <w:r w:rsidR="00A3385F" w:rsidRPr="00065665">
        <w:t xml:space="preserve"> </w:t>
      </w:r>
      <w:r w:rsidR="00E91820" w:rsidRPr="00065665">
        <w:t xml:space="preserve">é recente, </w:t>
      </w:r>
      <w:r w:rsidR="007A7D98" w:rsidRPr="00065665">
        <w:t>e u</w:t>
      </w:r>
      <w:r w:rsidRPr="00065665">
        <w:t xml:space="preserve">ma série de trabalhos </w:t>
      </w:r>
      <w:r w:rsidR="00E91820" w:rsidRPr="00065665">
        <w:t>produzidos nos úl</w:t>
      </w:r>
      <w:r w:rsidRPr="00065665">
        <w:t xml:space="preserve">timos anos procuram dar mais clareza à essa variável. Entre esses trabalhos destaca-se </w:t>
      </w:r>
      <w:proofErr w:type="spellStart"/>
      <w:r w:rsidRPr="00065665">
        <w:t>Brochier</w:t>
      </w:r>
      <w:proofErr w:type="spellEnd"/>
      <w:r w:rsidRPr="00065665">
        <w:t xml:space="preserve"> (2018)</w:t>
      </w:r>
      <w:r w:rsidR="00612824" w:rsidRPr="00065665">
        <w:t>,</w:t>
      </w:r>
      <w:r w:rsidRPr="00065665">
        <w:t xml:space="preserve"> que introduz o supermultiplicador nos modelos Stock-</w:t>
      </w:r>
      <w:proofErr w:type="spellStart"/>
      <w:r w:rsidRPr="00065665">
        <w:t>Flow</w:t>
      </w:r>
      <w:proofErr w:type="spellEnd"/>
      <w:r w:rsidRPr="00065665">
        <w:t xml:space="preserve"> </w:t>
      </w:r>
      <w:proofErr w:type="spellStart"/>
      <w:r w:rsidRPr="00065665">
        <w:t>Consistent</w:t>
      </w:r>
      <w:proofErr w:type="spellEnd"/>
      <w:r w:rsidRPr="00065665">
        <w:t xml:space="preserve"> (SFC), outro universo de modelos bastante popular entre os </w:t>
      </w:r>
      <w:r w:rsidR="00E95AF0" w:rsidRPr="00065665">
        <w:t>pós-</w:t>
      </w:r>
      <w:proofErr w:type="spellStart"/>
      <w:r w:rsidR="00E95AF0" w:rsidRPr="00065665">
        <w:t>keynesianos</w:t>
      </w:r>
      <w:proofErr w:type="spellEnd"/>
      <w:r w:rsidRPr="00065665">
        <w:t>.</w:t>
      </w:r>
    </w:p>
    <w:p w14:paraId="160DBD3A" w14:textId="09260F13" w:rsidR="00832DF1" w:rsidRPr="00065665" w:rsidRDefault="00832DF1" w:rsidP="00832DF1">
      <w:pPr>
        <w:ind w:firstLine="708"/>
      </w:pPr>
      <w:r w:rsidRPr="00065665">
        <w:t xml:space="preserve">Segundo </w:t>
      </w:r>
      <w:proofErr w:type="spellStart"/>
      <w:r w:rsidRPr="00065665">
        <w:t>Nikiforos</w:t>
      </w:r>
      <w:proofErr w:type="spellEnd"/>
      <w:r w:rsidRPr="00065665">
        <w:t xml:space="preserve"> e </w:t>
      </w:r>
      <w:proofErr w:type="spellStart"/>
      <w:r w:rsidRPr="00065665">
        <w:t>Zezza</w:t>
      </w:r>
      <w:proofErr w:type="spellEnd"/>
      <w:r w:rsidRPr="00065665">
        <w:t xml:space="preserve"> (2017), a abordagem macroeconômica SFC é um esforço rigoroso de integração entre o lado real da economia e o lado monetário. Esse tipo de abordagem teria sido iniciado por </w:t>
      </w:r>
      <w:proofErr w:type="spellStart"/>
      <w:r w:rsidRPr="00065665">
        <w:t>Wy</w:t>
      </w:r>
      <w:r w:rsidR="000827D2">
        <w:t>n</w:t>
      </w:r>
      <w:r w:rsidRPr="00065665">
        <w:t>ne</w:t>
      </w:r>
      <w:proofErr w:type="spellEnd"/>
      <w:r w:rsidRPr="00065665">
        <w:t xml:space="preserve"> </w:t>
      </w:r>
      <w:proofErr w:type="spellStart"/>
      <w:r w:rsidRPr="00065665">
        <w:t>Godley</w:t>
      </w:r>
      <w:proofErr w:type="spellEnd"/>
      <w:r w:rsidRPr="00065665">
        <w:t xml:space="preserve"> nos anos 1970 e tem ganhado adeptos, especialmente na economia heterodoxa, nos últimos 10 anos </w:t>
      </w:r>
      <w:r w:rsidR="00666126">
        <w:rPr>
          <w:noProof/>
        </w:rPr>
        <w:t>(CAVERZASI e GODIN, 2015)</w:t>
      </w:r>
      <w:r w:rsidRPr="00065665">
        <w:t>.</w:t>
      </w:r>
    </w:p>
    <w:p w14:paraId="2821218E" w14:textId="35395809" w:rsidR="00832DF1" w:rsidRPr="00065665" w:rsidRDefault="00832DF1" w:rsidP="00832DF1">
      <w:r w:rsidRPr="00065665">
        <w:lastRenderedPageBreak/>
        <w:t xml:space="preserve">SFC constitui mais </w:t>
      </w:r>
      <w:r w:rsidR="005B5845" w:rsidRPr="00065665">
        <w:t>n</w:t>
      </w:r>
      <w:r w:rsidRPr="00065665">
        <w:t xml:space="preserve">uma metodologia do que uma abordagem teórica. Os aspectos estritamente teóricos dos modelos são determinados pelos </w:t>
      </w:r>
      <w:proofErr w:type="spellStart"/>
      <w:r w:rsidRPr="00065665">
        <w:rPr>
          <w:i/>
        </w:rPr>
        <w:t>clousures</w:t>
      </w:r>
      <w:proofErr w:type="spellEnd"/>
      <w:r w:rsidRPr="00065665">
        <w:t xml:space="preserve"> (fechamento em inglês). Os fechamentos podem ser dos mais diversos tipos, se utilizando das mais diversas teorias, ortodoxas ou heterodoxas. Como o impacto da metodologia tem sido forte entre os pós-</w:t>
      </w:r>
      <w:proofErr w:type="spellStart"/>
      <w:r w:rsidRPr="00065665">
        <w:t>keynesianos</w:t>
      </w:r>
      <w:proofErr w:type="spellEnd"/>
      <w:r w:rsidRPr="00065665">
        <w:t>, há grande influência da teoria pós-</w:t>
      </w:r>
      <w:proofErr w:type="spellStart"/>
      <w:r w:rsidRPr="00065665">
        <w:t>keynesina</w:t>
      </w:r>
      <w:proofErr w:type="spellEnd"/>
      <w:r w:rsidRPr="00065665">
        <w:t xml:space="preserve"> nessa literatura </w:t>
      </w:r>
      <w:r w:rsidR="00666126">
        <w:rPr>
          <w:noProof/>
        </w:rPr>
        <w:t>(CAVERZASI e GODIN, 2015)</w:t>
      </w:r>
      <w:r w:rsidRPr="00065665">
        <w:t>.</w:t>
      </w:r>
    </w:p>
    <w:p w14:paraId="70F1E6B4" w14:textId="0AC4B195" w:rsidR="006A5518" w:rsidRPr="00065665" w:rsidRDefault="00264F00" w:rsidP="00832DF1">
      <w:r w:rsidRPr="00065665">
        <w:t xml:space="preserve">Dos Santos e </w:t>
      </w:r>
      <w:proofErr w:type="spellStart"/>
      <w:r w:rsidRPr="00065665">
        <w:t>Zezza</w:t>
      </w:r>
      <w:proofErr w:type="spellEnd"/>
      <w:r w:rsidRPr="00065665">
        <w:t xml:space="preserve"> (</w:t>
      </w:r>
      <w:r w:rsidR="005B33FB" w:rsidRPr="00065665">
        <w:t xml:space="preserve">2007) </w:t>
      </w:r>
      <w:r w:rsidR="006A4AF0" w:rsidRPr="00065665">
        <w:t xml:space="preserve">elaboraram um modelo SFC capaz de servir de </w:t>
      </w:r>
      <w:r w:rsidR="006A4AF0" w:rsidRPr="00065665">
        <w:rPr>
          <w:i/>
        </w:rPr>
        <w:t>benchmark</w:t>
      </w:r>
      <w:r w:rsidR="006A4AF0" w:rsidRPr="00065665">
        <w:t xml:space="preserve"> para </w:t>
      </w:r>
      <w:r w:rsidR="005B5845" w:rsidRPr="00065665">
        <w:t>os pós-</w:t>
      </w:r>
      <w:proofErr w:type="spellStart"/>
      <w:r w:rsidR="005B5845" w:rsidRPr="00065665">
        <w:t>keynesianos</w:t>
      </w:r>
      <w:proofErr w:type="spellEnd"/>
      <w:r w:rsidR="0003547A">
        <w:t xml:space="preserve"> </w:t>
      </w:r>
      <w:r w:rsidR="006A4AF0" w:rsidRPr="00065665">
        <w:t xml:space="preserve">incorporando elementos </w:t>
      </w:r>
      <w:r w:rsidR="00E95AF0" w:rsidRPr="00065665">
        <w:t>centrais dessa teoria</w:t>
      </w:r>
      <w:r w:rsidR="00E44806">
        <w:t>.</w:t>
      </w:r>
      <w:r w:rsidR="003D4CB4" w:rsidRPr="00065665">
        <w:t xml:space="preserve"> </w:t>
      </w:r>
      <w:proofErr w:type="spellStart"/>
      <w:r w:rsidR="003D4CB4" w:rsidRPr="00065665">
        <w:t>Godley</w:t>
      </w:r>
      <w:proofErr w:type="spellEnd"/>
      <w:r w:rsidR="003D4CB4" w:rsidRPr="00065665">
        <w:t xml:space="preserve"> </w:t>
      </w:r>
      <w:r w:rsidR="00575A9D">
        <w:t xml:space="preserve">e </w:t>
      </w:r>
      <w:proofErr w:type="spellStart"/>
      <w:r w:rsidR="00575A9D">
        <w:t>Lavoie</w:t>
      </w:r>
      <w:proofErr w:type="spellEnd"/>
      <w:r w:rsidR="00575A9D">
        <w:t xml:space="preserve"> </w:t>
      </w:r>
      <w:r w:rsidR="003D4CB4" w:rsidRPr="00065665">
        <w:t>(2007) também se esforça</w:t>
      </w:r>
      <w:r w:rsidR="0003547A">
        <w:t>ra</w:t>
      </w:r>
      <w:r w:rsidR="003D4CB4" w:rsidRPr="00065665">
        <w:t xml:space="preserve">m para </w:t>
      </w:r>
      <w:r w:rsidR="00371928" w:rsidRPr="00065665">
        <w:t xml:space="preserve">mostrar que a metodologia SFC é compatível com os resultados </w:t>
      </w:r>
      <w:r w:rsidR="00E44806">
        <w:t>gerais da teoria pós-</w:t>
      </w:r>
      <w:proofErr w:type="spellStart"/>
      <w:r w:rsidR="00E44806">
        <w:t>keynesiana</w:t>
      </w:r>
      <w:proofErr w:type="spellEnd"/>
      <w:r w:rsidR="00371928" w:rsidRPr="00065665">
        <w:t>.</w:t>
      </w:r>
    </w:p>
    <w:p w14:paraId="1A110301" w14:textId="2B317048" w:rsidR="00832DF1" w:rsidRPr="00065665" w:rsidRDefault="00832DF1" w:rsidP="00832DF1">
      <w:r w:rsidRPr="00065665">
        <w:t>Entre as diversas características comuns aos modelos SFC u</w:t>
      </w:r>
      <w:r w:rsidR="00023C6D" w:rsidRPr="00065665">
        <w:t>ma, em particular, se sobressai,</w:t>
      </w:r>
      <w:r w:rsidRPr="00065665">
        <w:t xml:space="preserve"> </w:t>
      </w:r>
      <w:r w:rsidR="00023C6D" w:rsidRPr="00065665">
        <w:t>um</w:t>
      </w:r>
      <w:r w:rsidRPr="00065665">
        <w:t xml:space="preserve"> papel destacado para o consumo derivado de uma parcela da riqueza passada. </w:t>
      </w:r>
      <w:r w:rsidR="00ED2AE0" w:rsidRPr="00065665">
        <w:t>Isso pode ser</w:t>
      </w:r>
      <w:r w:rsidRPr="00065665">
        <w:t xml:space="preserve"> como em </w:t>
      </w:r>
      <w:proofErr w:type="spellStart"/>
      <w:r w:rsidRPr="00065665">
        <w:t>Lavoie</w:t>
      </w:r>
      <w:proofErr w:type="spellEnd"/>
      <w:r w:rsidRPr="00065665">
        <w:t xml:space="preserve"> e </w:t>
      </w:r>
      <w:proofErr w:type="spellStart"/>
      <w:r w:rsidRPr="00065665">
        <w:t>Godley</w:t>
      </w:r>
      <w:proofErr w:type="spellEnd"/>
      <w:r w:rsidRPr="00065665">
        <w:t xml:space="preserve"> (2007)</w:t>
      </w:r>
      <w:r w:rsidR="00ED2AE0" w:rsidRPr="00065665">
        <w:t xml:space="preserve">, para os quais </w:t>
      </w:r>
      <w:r w:rsidR="005F78AA" w:rsidRPr="00065665">
        <w:t>as famílias consomem uma parcela da sua riqueza passada diretamente</w:t>
      </w:r>
      <w:r w:rsidRPr="00065665">
        <w:t>, ou,</w:t>
      </w:r>
      <w:r w:rsidR="00101C59" w:rsidRPr="00065665">
        <w:t xml:space="preserve"> como em van </w:t>
      </w:r>
      <w:proofErr w:type="spellStart"/>
      <w:r w:rsidR="00101C59" w:rsidRPr="00065665">
        <w:t>Treek</w:t>
      </w:r>
      <w:proofErr w:type="spellEnd"/>
      <w:r w:rsidR="00101C59" w:rsidRPr="00065665">
        <w:t xml:space="preserve"> (2008),</w:t>
      </w:r>
      <w:r w:rsidRPr="00065665">
        <w:t xml:space="preserve"> </w:t>
      </w:r>
      <w:r w:rsidR="00101C59" w:rsidRPr="00065665">
        <w:t>para quem as famílias</w:t>
      </w:r>
      <w:r w:rsidRPr="00065665">
        <w:t xml:space="preserve"> </w:t>
      </w:r>
      <w:r w:rsidR="00297CD9">
        <w:t>elevam</w:t>
      </w:r>
      <w:r w:rsidRPr="00065665">
        <w:t xml:space="preserve"> </w:t>
      </w:r>
      <w:r w:rsidR="00297CD9">
        <w:t>sua</w:t>
      </w:r>
      <w:r w:rsidRPr="00065665">
        <w:t xml:space="preserve"> capacidade de endividamento </w:t>
      </w:r>
      <w:r w:rsidR="00101C59" w:rsidRPr="00065665">
        <w:t>conforme sua riqueza aumenta</w:t>
      </w:r>
      <w:r w:rsidR="00297CD9">
        <w:t>, elevando por fim seu consumo</w:t>
      </w:r>
      <w:r w:rsidRPr="00065665">
        <w:t xml:space="preserve">. </w:t>
      </w:r>
    </w:p>
    <w:p w14:paraId="19ACFC9B" w14:textId="595AC305" w:rsidR="00832DF1" w:rsidRPr="00065665" w:rsidRDefault="00832DF1" w:rsidP="00832DF1">
      <w:r w:rsidRPr="00065665">
        <w:t xml:space="preserve">É justamente aí que </w:t>
      </w:r>
      <w:commentRangeStart w:id="19"/>
      <w:proofErr w:type="spellStart"/>
      <w:r w:rsidRPr="00065665">
        <w:t>Brochier</w:t>
      </w:r>
      <w:proofErr w:type="spellEnd"/>
      <w:r w:rsidRPr="00065665">
        <w:t xml:space="preserve"> (2018)</w:t>
      </w:r>
      <w:r w:rsidR="00D16B83">
        <w:t xml:space="preserve"> e </w:t>
      </w:r>
      <w:proofErr w:type="spellStart"/>
      <w:r w:rsidR="00D16B83">
        <w:t>Brochier</w:t>
      </w:r>
      <w:proofErr w:type="spellEnd"/>
      <w:r w:rsidR="00D16B83">
        <w:t xml:space="preserve"> e Silva (2018</w:t>
      </w:r>
      <w:r w:rsidR="00673CD6">
        <w:t>)</w:t>
      </w:r>
      <w:r w:rsidRPr="00065665">
        <w:t xml:space="preserve"> </w:t>
      </w:r>
      <w:commentRangeEnd w:id="19"/>
      <w:r w:rsidR="001C7391">
        <w:rPr>
          <w:rStyle w:val="CommentReference"/>
        </w:rPr>
        <w:commentReference w:id="19"/>
      </w:r>
      <w:r w:rsidRPr="00065665">
        <w:t>procura</w:t>
      </w:r>
      <w:r w:rsidR="00673CD6">
        <w:t>m</w:t>
      </w:r>
      <w:r w:rsidRPr="00065665">
        <w:t xml:space="preserve"> ligar o sup</w:t>
      </w:r>
      <w:r w:rsidR="00123A63" w:rsidRPr="00065665">
        <w:t>ermultiplicador com modelos SFC. A autora</w:t>
      </w:r>
      <w:r w:rsidRPr="00065665">
        <w:t xml:space="preserve"> </w:t>
      </w:r>
      <w:r w:rsidR="00123A63" w:rsidRPr="00065665">
        <w:t>considera os</w:t>
      </w:r>
      <w:r w:rsidRPr="00065665">
        <w:t xml:space="preserve"> gastos </w:t>
      </w:r>
      <w:commentRangeStart w:id="20"/>
      <w:r w:rsidRPr="00065665">
        <w:t>autônomos endógenos</w:t>
      </w:r>
      <w:r w:rsidR="00153F49">
        <w:rPr>
          <w:rStyle w:val="FootnoteReference"/>
        </w:rPr>
        <w:footnoteReference w:id="4"/>
      </w:r>
      <w:r w:rsidRPr="00065665">
        <w:t xml:space="preserve"> </w:t>
      </w:r>
      <w:commentRangeEnd w:id="20"/>
      <w:r w:rsidR="00384C6E">
        <w:rPr>
          <w:rStyle w:val="CommentReference"/>
        </w:rPr>
        <w:commentReference w:id="20"/>
      </w:r>
      <w:r w:rsidRPr="00065665">
        <w:t>ao modelo</w:t>
      </w:r>
      <w:r w:rsidR="00123A63" w:rsidRPr="00065665">
        <w:t>, eles dependeriam</w:t>
      </w:r>
      <w:r w:rsidRPr="00065665">
        <w:t xml:space="preserve"> do consumo derivado da riqueza. Com isso, a autora teria encontrado uma maneira de ligar, o supermultiplicador, a distribuição de renda </w:t>
      </w:r>
      <w:r w:rsidR="005614DC" w:rsidRPr="00065665">
        <w:t xml:space="preserve">- </w:t>
      </w:r>
      <w:r w:rsidRPr="00065665">
        <w:t xml:space="preserve">aos moldes </w:t>
      </w:r>
      <w:proofErr w:type="spellStart"/>
      <w:r w:rsidRPr="00065665">
        <w:t>neo</w:t>
      </w:r>
      <w:proofErr w:type="spellEnd"/>
      <w:r w:rsidRPr="00065665">
        <w:t xml:space="preserve">/pós </w:t>
      </w:r>
      <w:proofErr w:type="spellStart"/>
      <w:r w:rsidRPr="00065665">
        <w:t>kaleckianos</w:t>
      </w:r>
      <w:proofErr w:type="spellEnd"/>
      <w:r w:rsidRPr="00065665">
        <w:t xml:space="preserve"> </w:t>
      </w:r>
      <w:r w:rsidR="005614DC" w:rsidRPr="00065665">
        <w:t xml:space="preserve">- </w:t>
      </w:r>
      <w:r w:rsidRPr="00065665">
        <w:t xml:space="preserve">e a literatura SFC, integrando o lado financeiro e real da economia, e dando uma caracterização para o comportamento de </w:t>
      </w:r>
      <w:r w:rsidR="00D30A66" w:rsidRPr="00D30A66">
        <w:t>dos gastos improdutivos autônomos</w:t>
      </w:r>
      <w:r w:rsidRPr="00D30A66">
        <w:t>.</w:t>
      </w:r>
    </w:p>
    <w:p w14:paraId="34860236" w14:textId="4F6B4128" w:rsidR="001B6747" w:rsidRPr="00065665" w:rsidRDefault="001B6747" w:rsidP="00832DF1">
      <w:proofErr w:type="spellStart"/>
      <w:r w:rsidRPr="00065665">
        <w:t>Nikoforos</w:t>
      </w:r>
      <w:proofErr w:type="spellEnd"/>
      <w:r w:rsidRPr="00065665">
        <w:t xml:space="preserve"> (2018), </w:t>
      </w:r>
      <w:r w:rsidR="006169CC">
        <w:t>parece apoiar</w:t>
      </w:r>
      <w:commentRangeStart w:id="22"/>
      <w:r w:rsidRPr="00065665">
        <w:t xml:space="preserve"> </w:t>
      </w:r>
      <w:commentRangeEnd w:id="22"/>
      <w:r w:rsidR="001C7391">
        <w:rPr>
          <w:rStyle w:val="CommentReference"/>
        </w:rPr>
        <w:commentReference w:id="22"/>
      </w:r>
      <w:r w:rsidRPr="00065665">
        <w:t>essa id</w:t>
      </w:r>
      <w:r w:rsidR="00CF1B71" w:rsidRPr="00065665">
        <w:t>eia. E</w:t>
      </w:r>
      <w:r w:rsidR="003F6E03" w:rsidRPr="00065665">
        <w:t xml:space="preserve">m recente </w:t>
      </w:r>
      <w:r w:rsidR="00EF3C71" w:rsidRPr="00065665">
        <w:t xml:space="preserve">texto para discussão no Levi </w:t>
      </w:r>
      <w:proofErr w:type="spellStart"/>
      <w:r w:rsidR="00EF3C71" w:rsidRPr="00065665">
        <w:t>Institute</w:t>
      </w:r>
      <w:proofErr w:type="spellEnd"/>
      <w:r w:rsidR="00EF3C71" w:rsidRPr="00065665">
        <w:t xml:space="preserve"> </w:t>
      </w:r>
      <w:r w:rsidR="001757DE" w:rsidRPr="00065665">
        <w:t xml:space="preserve">o </w:t>
      </w:r>
      <w:r w:rsidR="00CF1B71" w:rsidRPr="00065665">
        <w:t xml:space="preserve">autor questiona o quão autônomo, em relação à suas expectativas de renda futura, </w:t>
      </w:r>
      <w:r w:rsidR="001757DE" w:rsidRPr="00065665">
        <w:t>s</w:t>
      </w:r>
      <w:r w:rsidR="00CF1B71" w:rsidRPr="00065665">
        <w:t>eriam</w:t>
      </w:r>
      <w:r w:rsidR="001757DE" w:rsidRPr="00065665">
        <w:t xml:space="preserve"> os gastos</w:t>
      </w:r>
      <w:r w:rsidR="00BB0B61">
        <w:t xml:space="preserve"> improdutivos </w:t>
      </w:r>
      <w:r w:rsidR="001757DE" w:rsidRPr="00065665">
        <w:t>autônomos</w:t>
      </w:r>
      <w:r w:rsidR="00D85F05" w:rsidRPr="00065665">
        <w:t>. Ainda que n</w:t>
      </w:r>
      <w:r w:rsidR="006F71F2" w:rsidRPr="00065665">
        <w:t xml:space="preserve">o modelo de </w:t>
      </w:r>
      <w:proofErr w:type="spellStart"/>
      <w:r w:rsidR="006F71F2" w:rsidRPr="00065665">
        <w:t>Brochier</w:t>
      </w:r>
      <w:proofErr w:type="spellEnd"/>
      <w:r w:rsidR="006F71F2" w:rsidRPr="00065665">
        <w:t xml:space="preserve"> </w:t>
      </w:r>
      <w:r w:rsidR="00D85F05" w:rsidRPr="00065665">
        <w:t xml:space="preserve">(2018) os gastos autônomos permaneçam autônomos, eles são </w:t>
      </w:r>
      <w:proofErr w:type="spellStart"/>
      <w:r w:rsidR="00D85F05" w:rsidRPr="00065665">
        <w:t>end</w:t>
      </w:r>
      <w:r w:rsidR="002A5903" w:rsidRPr="00065665">
        <w:t>oge</w:t>
      </w:r>
      <w:r w:rsidR="00210D04" w:rsidRPr="00065665">
        <w:t>nizados</w:t>
      </w:r>
      <w:proofErr w:type="spellEnd"/>
      <w:r w:rsidR="0038736D" w:rsidRPr="00065665">
        <w:t xml:space="preserve"> </w:t>
      </w:r>
      <w:r w:rsidR="0038736D" w:rsidRPr="00065665">
        <w:lastRenderedPageBreak/>
        <w:t xml:space="preserve">por meio do modelo SFC, possuindo </w:t>
      </w:r>
      <w:r w:rsidR="00210D04" w:rsidRPr="00065665">
        <w:t>uma</w:t>
      </w:r>
      <w:r w:rsidR="002A5903" w:rsidRPr="00065665">
        <w:t xml:space="preserve"> taxa de crescimento </w:t>
      </w:r>
      <w:r w:rsidR="0038736D" w:rsidRPr="00065665">
        <w:t xml:space="preserve">endógena, </w:t>
      </w:r>
      <w:r w:rsidR="00210D04" w:rsidRPr="00065665">
        <w:t>ligada ao crescimento da riqueza</w:t>
      </w:r>
      <w:r w:rsidR="002A5903" w:rsidRPr="00065665">
        <w:t>.</w:t>
      </w:r>
    </w:p>
    <w:p w14:paraId="1C63857A" w14:textId="77777777" w:rsidR="00832DF1" w:rsidRPr="00065665" w:rsidRDefault="00832DF1" w:rsidP="00832DF1">
      <w:r w:rsidRPr="00065665">
        <w:t xml:space="preserve">Em seus experimentos </w:t>
      </w:r>
      <w:proofErr w:type="spellStart"/>
      <w:r w:rsidRPr="00065665">
        <w:t>Brochier</w:t>
      </w:r>
      <w:proofErr w:type="spellEnd"/>
      <w:r w:rsidRPr="00065665">
        <w:t xml:space="preserve"> (2018) afirma ainda que o modelo proposto guarda características importantes para a literatura heterodoxa, como o paradoxo da parcimônia e o paradoxo dos custos</w:t>
      </w:r>
      <w:r w:rsidRPr="00065665">
        <w:rPr>
          <w:rStyle w:val="FootnoteReference"/>
        </w:rPr>
        <w:footnoteReference w:id="5"/>
      </w:r>
      <w:r w:rsidRPr="00065665">
        <w:t>.</w:t>
      </w:r>
    </w:p>
    <w:p w14:paraId="31045185" w14:textId="7BB1CBEA" w:rsidR="00832DF1" w:rsidRPr="00065665" w:rsidRDefault="00832DF1" w:rsidP="00832DF1">
      <w:proofErr w:type="spellStart"/>
      <w:r w:rsidRPr="00065665">
        <w:t>Brochier</w:t>
      </w:r>
      <w:proofErr w:type="spellEnd"/>
      <w:r w:rsidRPr="00065665">
        <w:t xml:space="preserve"> (2018) realiza ainda um conjunto de experimentos em economia aberta aproximando seu modelo do contexto da teoria do crescimento constrangido pelo balanço de crescimento e da lei de </w:t>
      </w:r>
      <w:proofErr w:type="spellStart"/>
      <w:r w:rsidRPr="00065665">
        <w:t>Thirlwall</w:t>
      </w:r>
      <w:proofErr w:type="spellEnd"/>
      <w:r w:rsidRPr="00065665">
        <w:t xml:space="preserve">. Nesse caso, a taxa de crescimento estável da economia estaria atrelada à taxa de crescimento das exportações que equilibra o balanço de pagamentos, tornando a economia além de </w:t>
      </w:r>
      <w:proofErr w:type="spellStart"/>
      <w:r w:rsidRPr="00065665">
        <w:rPr>
          <w:i/>
        </w:rPr>
        <w:t>demand-led</w:t>
      </w:r>
      <w:proofErr w:type="spellEnd"/>
      <w:r w:rsidRPr="00065665">
        <w:t xml:space="preserve">, </w:t>
      </w:r>
      <w:r w:rsidRPr="00065665">
        <w:rPr>
          <w:i/>
        </w:rPr>
        <w:t>trade-</w:t>
      </w:r>
      <w:proofErr w:type="spellStart"/>
      <w:r w:rsidRPr="00065665">
        <w:rPr>
          <w:i/>
        </w:rPr>
        <w:t>led</w:t>
      </w:r>
      <w:proofErr w:type="spellEnd"/>
      <w:r w:rsidRPr="00065665">
        <w:t xml:space="preserve"> (SETTERFIELD, 2011).</w:t>
      </w:r>
    </w:p>
    <w:p w14:paraId="0DB817A3" w14:textId="04018158" w:rsidR="00832DF1" w:rsidRPr="00065665" w:rsidRDefault="00453AF6" w:rsidP="00832DF1">
      <w:r w:rsidRPr="00065665">
        <w:t>Assim</w:t>
      </w:r>
      <w:r w:rsidR="00832DF1" w:rsidRPr="00065665">
        <w:t xml:space="preserve">, uma das explicações para as distintas taxas de crescimento das economias no longo prazo seriam as restrições para o equilíbrio do balanço de pagamentos que cada </w:t>
      </w:r>
      <w:r w:rsidR="00E369BE" w:rsidRPr="00065665">
        <w:t>país</w:t>
      </w:r>
      <w:r w:rsidR="00832DF1" w:rsidRPr="00065665">
        <w:t xml:space="preserve"> enfrenta (BROCHIER, 2018).</w:t>
      </w:r>
    </w:p>
    <w:p w14:paraId="6A6F8428" w14:textId="4CD9E0E2" w:rsidR="00832DF1" w:rsidRPr="00065665" w:rsidRDefault="00832DF1" w:rsidP="00832DF1">
      <w:r w:rsidRPr="00065665">
        <w:t xml:space="preserve"> Ainda segundo </w:t>
      </w:r>
      <w:proofErr w:type="spellStart"/>
      <w:r w:rsidRPr="00065665">
        <w:t>Brochier</w:t>
      </w:r>
      <w:proofErr w:type="spellEnd"/>
      <w:r w:rsidRPr="00065665">
        <w:t xml:space="preserve"> (2018), a abordagem do supermultiplicador para economias abertas, em geral, está associada à teoria do crescimento com restrição de balança de pagamentos</w:t>
      </w:r>
      <w:r w:rsidR="00BD4DDF" w:rsidRPr="00065665">
        <w:t xml:space="preserve"> </w:t>
      </w:r>
      <w:r w:rsidR="00F43025" w:rsidRPr="00065665">
        <w:t>(</w:t>
      </w:r>
      <w:r w:rsidR="00F43025" w:rsidRPr="00065665">
        <w:rPr>
          <w:i/>
        </w:rPr>
        <w:t>B</w:t>
      </w:r>
      <w:r w:rsidR="005B64A7" w:rsidRPr="00065665">
        <w:rPr>
          <w:i/>
        </w:rPr>
        <w:t>alance-</w:t>
      </w:r>
      <w:proofErr w:type="spellStart"/>
      <w:r w:rsidR="005B64A7" w:rsidRPr="00065665">
        <w:rPr>
          <w:i/>
        </w:rPr>
        <w:t>of</w:t>
      </w:r>
      <w:proofErr w:type="spellEnd"/>
      <w:r w:rsidR="005B64A7" w:rsidRPr="00065665">
        <w:rPr>
          <w:i/>
        </w:rPr>
        <w:t>-</w:t>
      </w:r>
      <w:proofErr w:type="spellStart"/>
      <w:r w:rsidR="005B64A7" w:rsidRPr="00065665">
        <w:rPr>
          <w:i/>
        </w:rPr>
        <w:t>Payments</w:t>
      </w:r>
      <w:proofErr w:type="spellEnd"/>
      <w:r w:rsidR="005B64A7" w:rsidRPr="00065665">
        <w:rPr>
          <w:i/>
        </w:rPr>
        <w:t xml:space="preserve"> </w:t>
      </w:r>
      <w:proofErr w:type="spellStart"/>
      <w:r w:rsidR="005B64A7" w:rsidRPr="00065665">
        <w:rPr>
          <w:i/>
        </w:rPr>
        <w:t>Constrained</w:t>
      </w:r>
      <w:proofErr w:type="spellEnd"/>
      <w:r w:rsidR="005B64A7" w:rsidRPr="00065665">
        <w:rPr>
          <w:i/>
        </w:rPr>
        <w:t xml:space="preserve"> </w:t>
      </w:r>
      <w:proofErr w:type="spellStart"/>
      <w:r w:rsidR="005B64A7" w:rsidRPr="00065665">
        <w:rPr>
          <w:i/>
        </w:rPr>
        <w:t>Growth</w:t>
      </w:r>
      <w:proofErr w:type="spellEnd"/>
      <w:r w:rsidR="005B64A7" w:rsidRPr="00065665">
        <w:rPr>
          <w:i/>
        </w:rPr>
        <w:t xml:space="preserve"> </w:t>
      </w:r>
      <w:proofErr w:type="spellStart"/>
      <w:r w:rsidR="005B64A7" w:rsidRPr="00065665">
        <w:rPr>
          <w:i/>
        </w:rPr>
        <w:t>Models</w:t>
      </w:r>
      <w:proofErr w:type="spellEnd"/>
      <w:r w:rsidR="0003547A">
        <w:rPr>
          <w:i/>
        </w:rPr>
        <w:t xml:space="preserve"> -</w:t>
      </w:r>
      <w:r w:rsidR="005B64A7" w:rsidRPr="00065665">
        <w:t xml:space="preserve"> BPCGM)</w:t>
      </w:r>
      <w:r w:rsidRPr="00065665">
        <w:t xml:space="preserve">. O mesmo vale para literatura SFC, em economias abertas segundo </w:t>
      </w:r>
      <w:proofErr w:type="spellStart"/>
      <w:r w:rsidRPr="00065665">
        <w:t>Godley</w:t>
      </w:r>
      <w:proofErr w:type="spellEnd"/>
      <w:r w:rsidRPr="00065665">
        <w:t xml:space="preserve"> e </w:t>
      </w:r>
      <w:proofErr w:type="spellStart"/>
      <w:r w:rsidRPr="00065665">
        <w:t>Lavoie</w:t>
      </w:r>
      <w:proofErr w:type="spellEnd"/>
      <w:r w:rsidRPr="00065665">
        <w:t xml:space="preserve"> (2007).</w:t>
      </w:r>
    </w:p>
    <w:p w14:paraId="4430E6D5" w14:textId="41EBECA6" w:rsidR="00AA504B" w:rsidRPr="00065665" w:rsidRDefault="00AA504B" w:rsidP="00832DF1">
      <w:r w:rsidRPr="00065665">
        <w:t xml:space="preserve">Nos BPCGM </w:t>
      </w:r>
      <w:r w:rsidR="00D04B64" w:rsidRPr="00065665">
        <w:t>existe uma taxa de crescimento da economia que equilibra o balanço de pagamentos, ou uma taxa de crescimento que não gera constrangimento externo ao crescimento</w:t>
      </w:r>
      <w:r w:rsidR="00864896" w:rsidRPr="00065665">
        <w:t xml:space="preserve">, o que ficou conhecido como lei de </w:t>
      </w:r>
      <w:proofErr w:type="spellStart"/>
      <w:r w:rsidR="00864896" w:rsidRPr="00065665">
        <w:t>Thir</w:t>
      </w:r>
      <w:r w:rsidR="001C7391">
        <w:t>l</w:t>
      </w:r>
      <w:r w:rsidR="00864896" w:rsidRPr="00065665">
        <w:t>wall</w:t>
      </w:r>
      <w:proofErr w:type="spellEnd"/>
      <w:r w:rsidR="00D04B64" w:rsidRPr="00065665">
        <w:t xml:space="preserve">. </w:t>
      </w:r>
      <w:commentRangeStart w:id="23"/>
      <w:commentRangeStart w:id="24"/>
      <w:r w:rsidR="00D04B64" w:rsidRPr="00065665">
        <w:t xml:space="preserve">Essa taxa é dada pela razão entre a </w:t>
      </w:r>
      <w:r w:rsidR="00403733" w:rsidRPr="00065665">
        <w:t>elasticidade renda estrange</w:t>
      </w:r>
      <w:r w:rsidR="00AB1F53" w:rsidRPr="00065665">
        <w:t xml:space="preserve">ira </w:t>
      </w:r>
      <w:r w:rsidR="00773D98" w:rsidRPr="00065665">
        <w:t>das exportações</w:t>
      </w:r>
      <w:r w:rsidR="006828E3" w:rsidRPr="00065665">
        <w:t xml:space="preserve">, dada uma taxa de crescimento exógena da renda estrangeira, </w:t>
      </w:r>
      <w:r w:rsidR="007428B9" w:rsidRPr="00065665">
        <w:t>e a elasticidade renda nacional das importações</w:t>
      </w:r>
      <w:r w:rsidR="00637256" w:rsidRPr="00065665">
        <w:t>.</w:t>
      </w:r>
      <w:commentRangeEnd w:id="23"/>
      <w:r w:rsidR="001C7391">
        <w:rPr>
          <w:rStyle w:val="CommentReference"/>
        </w:rPr>
        <w:commentReference w:id="23"/>
      </w:r>
      <w:commentRangeEnd w:id="24"/>
      <w:r w:rsidR="00E41D25">
        <w:rPr>
          <w:rStyle w:val="CommentReference"/>
        </w:rPr>
        <w:commentReference w:id="24"/>
      </w:r>
    </w:p>
    <w:p w14:paraId="01F0CB73" w14:textId="7FECAA03" w:rsidR="00065CA1" w:rsidRPr="00065665" w:rsidRDefault="00F46FFF" w:rsidP="00832DF1">
      <w:r w:rsidRPr="00065665">
        <w:t xml:space="preserve">Uma das </w:t>
      </w:r>
      <w:r w:rsidR="00CB014D" w:rsidRPr="00065665">
        <w:t>implicações</w:t>
      </w:r>
      <w:r w:rsidRPr="00065665">
        <w:t xml:space="preserve"> da lei de</w:t>
      </w:r>
      <w:r w:rsidR="00065CA1" w:rsidRPr="00065665">
        <w:t xml:space="preserve"> </w:t>
      </w:r>
      <w:proofErr w:type="spellStart"/>
      <w:r w:rsidR="00065CA1" w:rsidRPr="00065665">
        <w:t>Thirlwall</w:t>
      </w:r>
      <w:proofErr w:type="spellEnd"/>
      <w:r w:rsidR="00065CA1" w:rsidRPr="00065665">
        <w:t xml:space="preserve"> </w:t>
      </w:r>
      <w:r w:rsidRPr="00065665">
        <w:t xml:space="preserve">é </w:t>
      </w:r>
      <w:r w:rsidR="00864896" w:rsidRPr="00065665">
        <w:t xml:space="preserve">que </w:t>
      </w:r>
      <w:r w:rsidR="003A330C" w:rsidRPr="00065665">
        <w:t xml:space="preserve">a única forma de elevar o crescimento de longo prazo em uma economia aberta é </w:t>
      </w:r>
      <w:r w:rsidR="008A1CBF" w:rsidRPr="00065665">
        <w:t>elevar a atratividade dos bens produzidos nacionalmente (ou elevar “</w:t>
      </w:r>
      <w:r w:rsidR="008A1CBF" w:rsidRPr="002943C5">
        <w:rPr>
          <w:rFonts w:eastAsia="Yu Mincho"/>
        </w:rPr>
        <w:sym w:font="Symbol" w:char="F065"/>
      </w:r>
      <w:r w:rsidR="008A1CBF" w:rsidRPr="002943C5">
        <w:rPr>
          <w:rFonts w:eastAsia="Yu Mincho"/>
        </w:rPr>
        <w:t>”</w:t>
      </w:r>
      <w:r w:rsidR="001E5B19" w:rsidRPr="002943C5">
        <w:rPr>
          <w:rFonts w:eastAsia="Yu Mincho"/>
        </w:rPr>
        <w:t>) e/ou diminuir o interesse nacional por bens importados (reduzindo “</w:t>
      </w:r>
      <w:r w:rsidR="001E5B19" w:rsidRPr="002943C5">
        <w:rPr>
          <w:rFonts w:eastAsia="Yu Mincho"/>
        </w:rPr>
        <w:sym w:font="Symbol" w:char="F070"/>
      </w:r>
      <w:r w:rsidR="001E5B19" w:rsidRPr="002943C5">
        <w:rPr>
          <w:rFonts w:eastAsia="Yu Mincho"/>
        </w:rPr>
        <w:t>”)</w:t>
      </w:r>
      <w:r w:rsidR="00CB34F1" w:rsidRPr="002943C5">
        <w:rPr>
          <w:rFonts w:eastAsia="Yu Mincho"/>
        </w:rPr>
        <w:t xml:space="preserve"> (SETTERFI</w:t>
      </w:r>
      <w:r w:rsidR="001C7391" w:rsidRPr="002943C5">
        <w:rPr>
          <w:rFonts w:eastAsia="Yu Mincho"/>
        </w:rPr>
        <w:t>E</w:t>
      </w:r>
      <w:r w:rsidR="00CB34F1" w:rsidRPr="002943C5">
        <w:rPr>
          <w:rFonts w:eastAsia="Yu Mincho"/>
        </w:rPr>
        <w:t>LD, 2011)</w:t>
      </w:r>
      <w:r w:rsidR="00CB34F1" w:rsidRPr="00065665">
        <w:t xml:space="preserve">. </w:t>
      </w:r>
      <w:r w:rsidR="0003547A" w:rsidRPr="00065665">
        <w:t>D</w:t>
      </w:r>
      <w:r w:rsidR="0003547A">
        <w:t>i</w:t>
      </w:r>
      <w:r w:rsidR="0003547A" w:rsidRPr="00065665">
        <w:t xml:space="preserve">ferente </w:t>
      </w:r>
      <w:r w:rsidR="00CB34F1" w:rsidRPr="00065665">
        <w:t>de certas tradiç</w:t>
      </w:r>
      <w:r w:rsidR="003037B1" w:rsidRPr="00065665">
        <w:t xml:space="preserve">ões </w:t>
      </w:r>
      <w:proofErr w:type="spellStart"/>
      <w:r w:rsidR="003037B1" w:rsidRPr="00065665">
        <w:t>neo</w:t>
      </w:r>
      <w:proofErr w:type="spellEnd"/>
      <w:r w:rsidR="003037B1" w:rsidRPr="00065665">
        <w:t>-</w:t>
      </w:r>
      <w:r w:rsidR="003037B1" w:rsidRPr="00065665">
        <w:lastRenderedPageBreak/>
        <w:t>mercantilistas que associam crescimento econômico à elevação permanente dos saldos na balança comercial (ibid.).</w:t>
      </w:r>
    </w:p>
    <w:p w14:paraId="1E48B014" w14:textId="13DA9CBA" w:rsidR="00742558" w:rsidRPr="00065665" w:rsidRDefault="003037B1" w:rsidP="00780BF3">
      <w:r w:rsidRPr="00065665">
        <w:t>Contudo, s</w:t>
      </w:r>
      <w:r w:rsidR="00832DF1" w:rsidRPr="00065665">
        <w:t xml:space="preserve">egundo </w:t>
      </w:r>
      <w:proofErr w:type="spellStart"/>
      <w:r w:rsidR="00832DF1" w:rsidRPr="00065665">
        <w:t>Bhering</w:t>
      </w:r>
      <w:proofErr w:type="spellEnd"/>
      <w:r w:rsidR="00832DF1" w:rsidRPr="00065665">
        <w:t xml:space="preserve"> e Serrano (2014), a lei de </w:t>
      </w:r>
      <w:proofErr w:type="spellStart"/>
      <w:r w:rsidR="00832DF1" w:rsidRPr="00065665">
        <w:t>Thrilwall</w:t>
      </w:r>
      <w:proofErr w:type="spellEnd"/>
      <w:r w:rsidR="00832DF1" w:rsidRPr="00065665">
        <w:t xml:space="preserve"> seria uma condição de crescimento </w:t>
      </w:r>
      <w:r w:rsidR="00773D98" w:rsidRPr="00065665">
        <w:t>do produto</w:t>
      </w:r>
      <w:r w:rsidR="00832DF1" w:rsidRPr="00065665">
        <w:t>, na qual a balança de p</w:t>
      </w:r>
      <w:r w:rsidR="00773D98" w:rsidRPr="00065665">
        <w:t>agamentos se mantém equilibrada. E, por isso,</w:t>
      </w:r>
      <w:r w:rsidR="00832DF1" w:rsidRPr="00065665">
        <w:t xml:space="preserve"> não uma teoria que explique porque essa condição foi atingida, ou ainda, como determinada taxa de crescimento (equilibrada ou não) é </w:t>
      </w:r>
      <w:r w:rsidR="00C14BBD" w:rsidRPr="00065665">
        <w:t>obtida</w:t>
      </w:r>
      <w:r w:rsidR="00832DF1" w:rsidRPr="00065665">
        <w:t xml:space="preserve">. Assim, os modelos de crescimento econômicos devem se valer da </w:t>
      </w:r>
      <w:r w:rsidR="002B2ED1" w:rsidRPr="00065665">
        <w:t xml:space="preserve">lei de </w:t>
      </w:r>
      <w:proofErr w:type="spellStart"/>
      <w:r w:rsidR="002B2ED1" w:rsidRPr="00065665">
        <w:t>Thirlwall</w:t>
      </w:r>
      <w:proofErr w:type="spellEnd"/>
      <w:r w:rsidR="002B2ED1" w:rsidRPr="00065665">
        <w:t xml:space="preserve"> como restrição</w:t>
      </w:r>
      <w:r w:rsidR="00832DF1" w:rsidRPr="00065665">
        <w:t xml:space="preserve"> ao crescimento decorrentes de desequilíbrios na balança de pagamentos e não como um modelo concorrente (BHERING E SERRANO, 2014).</w:t>
      </w:r>
    </w:p>
    <w:p w14:paraId="00AE1364" w14:textId="61FEE30C" w:rsidR="003149F3" w:rsidRPr="00065665" w:rsidRDefault="00A56CF8" w:rsidP="00780BF3">
      <w:r w:rsidRPr="00065665">
        <w:t>Portanto</w:t>
      </w:r>
      <w:r w:rsidR="00BD4DDF" w:rsidRPr="00065665">
        <w:t xml:space="preserve"> os modelos </w:t>
      </w:r>
      <w:commentRangeStart w:id="25"/>
      <w:r w:rsidR="00BD4DDF" w:rsidRPr="00065665">
        <w:t>BPC</w:t>
      </w:r>
      <w:r w:rsidR="00E41D25">
        <w:t>GM</w:t>
      </w:r>
      <w:r w:rsidRPr="00065665">
        <w:t xml:space="preserve"> </w:t>
      </w:r>
      <w:commentRangeEnd w:id="25"/>
      <w:r w:rsidR="009F24E5">
        <w:rPr>
          <w:rStyle w:val="CommentReference"/>
        </w:rPr>
        <w:commentReference w:id="25"/>
      </w:r>
      <w:r w:rsidRPr="00065665">
        <w:t>careceriam</w:t>
      </w:r>
      <w:r w:rsidR="00780BF3" w:rsidRPr="00065665">
        <w:t xml:space="preserve"> de uma teoria que diga como tal taxa de crescimento foi atingida, seja ela balanceada ou não. </w:t>
      </w:r>
      <w:r w:rsidR="00832DF1" w:rsidRPr="00065665">
        <w:t xml:space="preserve">No modelo de </w:t>
      </w:r>
      <w:proofErr w:type="spellStart"/>
      <w:r w:rsidR="00832DF1" w:rsidRPr="00065665">
        <w:t>Bhering</w:t>
      </w:r>
      <w:proofErr w:type="spellEnd"/>
      <w:r w:rsidR="00832DF1" w:rsidRPr="00065665">
        <w:t xml:space="preserve"> e Serrano (2014), a taxa de crescimento da economia é definida pela taxa de crescimento dos gastos autônomos, enquanto as elasticidades das importações e exportações são capazes de definir o nível da renda</w:t>
      </w:r>
      <w:r w:rsidR="00A64979" w:rsidRPr="00065665">
        <w:t xml:space="preserve"> de longo prazo</w:t>
      </w:r>
      <w:r w:rsidR="00832DF1" w:rsidRPr="00065665">
        <w:t>.</w:t>
      </w:r>
      <w:r w:rsidR="005B2993" w:rsidRPr="00065665">
        <w:t xml:space="preserve"> </w:t>
      </w:r>
    </w:p>
    <w:p w14:paraId="6F9F5E6D" w14:textId="1360160F" w:rsidR="00780BF3" w:rsidRPr="00065665" w:rsidRDefault="00F54C4E" w:rsidP="003149F3">
      <w:commentRangeStart w:id="26"/>
      <w:r w:rsidRPr="00065665">
        <w:t xml:space="preserve">Ribeiro </w:t>
      </w:r>
      <w:r w:rsidR="0003242B">
        <w:t>(2016</w:t>
      </w:r>
      <w:r w:rsidRPr="00065665">
        <w:t>)</w:t>
      </w:r>
      <w:r w:rsidR="00E246E1">
        <w:t xml:space="preserve"> também</w:t>
      </w:r>
      <w:r w:rsidRPr="00065665">
        <w:t xml:space="preserve"> </w:t>
      </w:r>
      <w:r w:rsidR="00CC50D5" w:rsidRPr="00065665">
        <w:t xml:space="preserve">avalia que a dinâmica entre crescimento dos gastos autônomos e lei de </w:t>
      </w:r>
      <w:proofErr w:type="spellStart"/>
      <w:r w:rsidR="00CC50D5" w:rsidRPr="00065665">
        <w:t>Thirlwall</w:t>
      </w:r>
      <w:proofErr w:type="spellEnd"/>
      <w:r w:rsidR="00CC50D5" w:rsidRPr="00065665">
        <w:t xml:space="preserve"> é tal que o crescimento dos gastos autônomos é limitado pela taxa de crescimento de equilíbrio no balanço de pagamentos</w:t>
      </w:r>
      <w:commentRangeEnd w:id="26"/>
      <w:r w:rsidR="009F24E5">
        <w:rPr>
          <w:rStyle w:val="CommentReference"/>
        </w:rPr>
        <w:commentReference w:id="26"/>
      </w:r>
      <w:r w:rsidR="00E0070E" w:rsidRPr="00065665">
        <w:rPr>
          <w:rStyle w:val="FootnoteReference"/>
        </w:rPr>
        <w:footnoteReference w:id="6"/>
      </w:r>
      <w:r w:rsidR="00CC50D5" w:rsidRPr="00065665">
        <w:t>.</w:t>
      </w:r>
    </w:p>
    <w:p w14:paraId="3DD8FC4C" w14:textId="11507FCD" w:rsidR="00832DF1" w:rsidRPr="00065665" w:rsidRDefault="00832DF1" w:rsidP="00832DF1">
      <w:r w:rsidRPr="00065665">
        <w:t xml:space="preserve">No modelo de </w:t>
      </w:r>
      <w:proofErr w:type="spellStart"/>
      <w:r w:rsidRPr="00065665">
        <w:t>Brochier</w:t>
      </w:r>
      <w:proofErr w:type="spellEnd"/>
      <w:r w:rsidRPr="00065665">
        <w:t xml:space="preserve"> (2018), alterações nas propensões a importar podem alterar permanentemente a taxa de crescimento da economia, isso acontece por meio de suas repercussões nas taxas de câmbio, e, consequentemente, na distribuição funcional de renda. Além disso, movimentos na taxa de câmbio podem alterar a distribuição de renda entre os dois países.</w:t>
      </w:r>
    </w:p>
    <w:p w14:paraId="4853BDFC" w14:textId="77777777" w:rsidR="00832DF1" w:rsidRPr="00065665" w:rsidRDefault="00832DF1" w:rsidP="00832DF1">
      <w:r w:rsidRPr="00065665">
        <w:t>Segundo os resultados das simulações da autora, desvalorizações cambiais que alterem a distribuição de renda teriam resultados permanentes nas taxas de crescimento da economia, já aquelas que não afetam a distribuição de renda possuem resultados transitórios. Nesse último caso, dada a validade da condição de Marshall-Lerner</w:t>
      </w:r>
      <w:r w:rsidRPr="00065665">
        <w:rPr>
          <w:rStyle w:val="FootnoteReference"/>
        </w:rPr>
        <w:footnoteReference w:id="7"/>
      </w:r>
      <w:r w:rsidRPr="00065665">
        <w:t>, o país que desvalorizou a moeda eleva sua taxa de crescimento temporariamente.</w:t>
      </w:r>
    </w:p>
    <w:p w14:paraId="4FAC463C" w14:textId="5FD168FE" w:rsidR="00832DF1" w:rsidRPr="00065665" w:rsidRDefault="00832DF1" w:rsidP="005C046D">
      <w:r w:rsidRPr="00065665">
        <w:lastRenderedPageBreak/>
        <w:t xml:space="preserve">Com isso, assim como nos modelos </w:t>
      </w:r>
      <w:commentRangeStart w:id="27"/>
      <w:proofErr w:type="spellStart"/>
      <w:r w:rsidRPr="00065665">
        <w:t>kaleckianos</w:t>
      </w:r>
      <w:proofErr w:type="spellEnd"/>
      <w:r w:rsidRPr="00065665">
        <w:t xml:space="preserve"> tradicionais</w:t>
      </w:r>
      <w:commentRangeEnd w:id="27"/>
      <w:r w:rsidR="009357FC">
        <w:rPr>
          <w:rStyle w:val="CommentReference"/>
        </w:rPr>
        <w:commentReference w:id="27"/>
      </w:r>
      <w:r w:rsidRPr="00065665">
        <w:t xml:space="preserve">, há um relacionamento entre desvalorizações cambias, custos produtivos, </w:t>
      </w:r>
      <w:r w:rsidRPr="00065665">
        <w:rPr>
          <w:i/>
        </w:rPr>
        <w:t>mark-ups</w:t>
      </w:r>
      <w:r w:rsidRPr="00065665">
        <w:t>, distribuição de renda e crescimento econômico</w:t>
      </w:r>
      <w:r w:rsidR="0018695F">
        <w:t xml:space="preserve"> (HEIN, 2014</w:t>
      </w:r>
      <w:ins w:id="28" w:author="Dadio" w:date="2018-09-19T21:44:00Z">
        <w:r w:rsidR="006B473B">
          <w:t xml:space="preserve">; </w:t>
        </w:r>
      </w:ins>
      <w:del w:id="29" w:author="Dadio" w:date="2018-09-19T21:44:00Z">
        <w:r w:rsidR="0018695F" w:rsidDel="006B473B">
          <w:delText xml:space="preserve">) </w:delText>
        </w:r>
        <w:r w:rsidR="0012574A" w:rsidDel="006B473B">
          <w:delText>(</w:delText>
        </w:r>
      </w:del>
      <w:r w:rsidR="002A3BED">
        <w:t>BLECKER, 2011</w:t>
      </w:r>
      <w:r w:rsidR="002117AB">
        <w:t>).</w:t>
      </w:r>
    </w:p>
    <w:p w14:paraId="2B3CCABC" w14:textId="0FD6E132" w:rsidR="000C417C" w:rsidRDefault="00832DF1" w:rsidP="00832DF1">
      <w:r w:rsidRPr="00065665">
        <w:t xml:space="preserve">O relacionamento entre variações nas taxas nominais de câmbio, distribuição de renda exógena via </w:t>
      </w:r>
      <w:r w:rsidRPr="00065665">
        <w:rPr>
          <w:i/>
        </w:rPr>
        <w:t>mark-up</w:t>
      </w:r>
      <w:r w:rsidRPr="00065665">
        <w:t xml:space="preserve"> pode ser resumido em um fenômeno de natureza dupla. Uma desvalorização cambial pode elevar a competição internacional das empresas ao baratear o preço internacional do produto, ou elevar o custo dos insumos importados (TEIXEIRA </w:t>
      </w:r>
      <w:r w:rsidR="00411354">
        <w:t>e</w:t>
      </w:r>
      <w:r w:rsidRPr="00065665">
        <w:t xml:space="preserve"> CARVALHO, 2015). </w:t>
      </w:r>
    </w:p>
    <w:p w14:paraId="1F0F55E6" w14:textId="50FDB789" w:rsidR="00832DF1" w:rsidRPr="00065665" w:rsidRDefault="00832DF1" w:rsidP="00832DF1">
      <w:r w:rsidRPr="00065665">
        <w:t xml:space="preserve">O resultado líquido desses dois efeitos depende tanto da condição de Marshall-Lerner quanto da disposição das firmas em abrir mão de elevações </w:t>
      </w:r>
      <w:r w:rsidR="00666126">
        <w:rPr>
          <w:noProof/>
        </w:rPr>
        <w:t>(TEIXEIRA e CARVALHO, 2015)</w:t>
      </w:r>
      <w:r w:rsidRPr="00065665">
        <w:t xml:space="preserve"> de </w:t>
      </w:r>
      <w:r w:rsidRPr="00065665">
        <w:rPr>
          <w:i/>
        </w:rPr>
        <w:t>mark-up</w:t>
      </w:r>
      <w:r w:rsidRPr="00065665">
        <w:t xml:space="preserve"> em prol de elevar a competitividade </w:t>
      </w:r>
      <w:commentRangeStart w:id="30"/>
      <w:commentRangeStart w:id="31"/>
      <w:r w:rsidRPr="00065665">
        <w:t xml:space="preserve">internacional </w:t>
      </w:r>
      <w:commentRangeEnd w:id="30"/>
      <w:r w:rsidR="00D10D5F">
        <w:rPr>
          <w:rStyle w:val="CommentReference"/>
        </w:rPr>
        <w:commentReference w:id="30"/>
      </w:r>
      <w:commentRangeEnd w:id="31"/>
      <w:r w:rsidR="000C51D5">
        <w:rPr>
          <w:rStyle w:val="CommentReference"/>
        </w:rPr>
        <w:commentReference w:id="31"/>
      </w:r>
      <w:r w:rsidRPr="00065665">
        <w:t>d</w:t>
      </w:r>
      <w:commentRangeStart w:id="32"/>
      <w:r w:rsidRPr="00065665">
        <w:t>e</w:t>
      </w:r>
      <w:commentRangeEnd w:id="32"/>
      <w:r w:rsidR="006B473B">
        <w:rPr>
          <w:rStyle w:val="CommentReference"/>
        </w:rPr>
        <w:commentReference w:id="32"/>
      </w:r>
      <w:r w:rsidRPr="00065665">
        <w:t xml:space="preserve"> seus produtos (ibid.). No caso de elevação da competitividade, os impactos decorrentes da desvalorização cambial nos preços serão menores do que os ganhos de competitividade.</w:t>
      </w:r>
    </w:p>
    <w:p w14:paraId="2A5F13D3" w14:textId="137CBAF3" w:rsidR="00832DF1" w:rsidRPr="00065665" w:rsidRDefault="00832DF1" w:rsidP="00832DF1">
      <w:r w:rsidRPr="00065665">
        <w:t xml:space="preserve">Do ponto de vista teórico, em compasso com </w:t>
      </w:r>
      <w:proofErr w:type="spellStart"/>
      <w:r w:rsidRPr="00065665">
        <w:t>Lavoie</w:t>
      </w:r>
      <w:proofErr w:type="spellEnd"/>
      <w:r w:rsidRPr="00065665">
        <w:t xml:space="preserve"> (2014), esse processo dependerá da meta de </w:t>
      </w:r>
      <w:r w:rsidRPr="00065665">
        <w:rPr>
          <w:i/>
        </w:rPr>
        <w:t>mark-up</w:t>
      </w:r>
      <w:r w:rsidRPr="00065665">
        <w:t xml:space="preserve"> das firmas e dos </w:t>
      </w:r>
      <w:r w:rsidRPr="00065665">
        <w:rPr>
          <w:i/>
        </w:rPr>
        <w:t>mark-ups</w:t>
      </w:r>
      <w:r w:rsidRPr="00065665">
        <w:t xml:space="preserve"> atuais.</w:t>
      </w:r>
      <w:r w:rsidR="0089757E" w:rsidRPr="00065665">
        <w:t xml:space="preserve"> </w:t>
      </w:r>
      <w:r w:rsidR="00373A84" w:rsidRPr="00065665">
        <w:t>N</w:t>
      </w:r>
      <w:r w:rsidR="0089757E" w:rsidRPr="00065665">
        <w:t xml:space="preserve">o caso dos modelos </w:t>
      </w:r>
      <w:proofErr w:type="spellStart"/>
      <w:r w:rsidR="0089757E" w:rsidRPr="00065665">
        <w:t>kaleckianos</w:t>
      </w:r>
      <w:proofErr w:type="spellEnd"/>
      <w:r w:rsidR="0089757E" w:rsidRPr="00065665">
        <w:t xml:space="preserve"> canônicos, </w:t>
      </w:r>
      <w:r w:rsidR="00793284" w:rsidRPr="00065665">
        <w:t xml:space="preserve">o resultado liquido entre </w:t>
      </w:r>
      <w:r w:rsidR="00D90988" w:rsidRPr="00065665">
        <w:t xml:space="preserve">desvalorizações </w:t>
      </w:r>
      <w:r w:rsidR="009106A3" w:rsidRPr="00065665">
        <w:t>cambiais nominais e crescimento econômico r</w:t>
      </w:r>
      <w:bookmarkStart w:id="33" w:name="_GoBack"/>
      <w:bookmarkEnd w:id="33"/>
      <w:r w:rsidR="009106A3" w:rsidRPr="00065665">
        <w:t>esultará maior ou menor crescimento a depender de uma série de fa</w:t>
      </w:r>
      <w:r w:rsidR="0042494F" w:rsidRPr="00065665">
        <w:t xml:space="preserve">tores que caracterizam as economias, como as propensões </w:t>
      </w:r>
      <w:r w:rsidR="00F8214F">
        <w:t>a</w:t>
      </w:r>
      <w:r w:rsidR="0042494F" w:rsidRPr="00065665">
        <w:t xml:space="preserve"> poupa</w:t>
      </w:r>
      <w:r w:rsidR="00373A84" w:rsidRPr="00065665">
        <w:t>r e a investir (HE</w:t>
      </w:r>
      <w:r w:rsidR="00BD56A8" w:rsidRPr="00065665">
        <w:t xml:space="preserve">IN, </w:t>
      </w:r>
      <w:r w:rsidR="00804AFA">
        <w:t>2014)</w:t>
      </w:r>
      <w:r w:rsidR="00605351">
        <w:t xml:space="preserve"> (BLECKER, </w:t>
      </w:r>
      <w:r w:rsidR="005A1725">
        <w:t>2011).</w:t>
      </w:r>
      <w:r w:rsidR="00BD56A8" w:rsidRPr="00065665">
        <w:t xml:space="preserve"> </w:t>
      </w:r>
      <w:r w:rsidR="001E3288">
        <w:t>O</w:t>
      </w:r>
      <w:r w:rsidR="00D10D5F">
        <w:t>u</w:t>
      </w:r>
      <w:r w:rsidR="001E3288">
        <w:t xml:space="preserve"> ainda, de modo mais geral,</w:t>
      </w:r>
      <w:r w:rsidR="00BD56A8" w:rsidRPr="00065665">
        <w:t xml:space="preserve"> resultados</w:t>
      </w:r>
      <w:r w:rsidR="001E3288">
        <w:t xml:space="preserve"> </w:t>
      </w:r>
      <w:r w:rsidR="00113901">
        <w:t xml:space="preserve">no crescimento econômico derivados de alterações na distribuição de renda </w:t>
      </w:r>
      <w:r w:rsidR="00BD56A8" w:rsidRPr="00065665">
        <w:t>podem ser distintos em relação ao curto e ao longo prazo (</w:t>
      </w:r>
      <w:r w:rsidR="001131D6" w:rsidRPr="00065665">
        <w:t xml:space="preserve">DUTT, 2017). Contudo, há indícios empíricos de que em economias abertas elevações da participação dos salários </w:t>
      </w:r>
      <w:r w:rsidR="00B34A9F" w:rsidRPr="00065665">
        <w:t>na renda eleva o crescimento econômico.</w:t>
      </w:r>
    </w:p>
    <w:p w14:paraId="1C885321" w14:textId="30A70964" w:rsidR="00832DF1" w:rsidRPr="00065665" w:rsidRDefault="00832DF1" w:rsidP="00832DF1">
      <w:r w:rsidRPr="00065665">
        <w:t xml:space="preserve">No modelo de </w:t>
      </w:r>
      <w:proofErr w:type="spellStart"/>
      <w:r w:rsidRPr="00065665">
        <w:t>Brochier</w:t>
      </w:r>
      <w:proofErr w:type="spellEnd"/>
      <w:r w:rsidRPr="00065665">
        <w:t xml:space="preserve"> (2018), as alterações nas taxas de </w:t>
      </w:r>
      <w:r w:rsidR="002023F1" w:rsidRPr="00065665">
        <w:t>câmbio ocorrem indiretamente por meio de um choque</w:t>
      </w:r>
      <w:r w:rsidRPr="00065665">
        <w:t xml:space="preserve"> </w:t>
      </w:r>
      <w:r w:rsidR="002023F1" w:rsidRPr="00065665">
        <w:t>na propensão a importar de um dos países</w:t>
      </w:r>
      <w:r w:rsidRPr="00065665">
        <w:t>, causando déficits</w:t>
      </w:r>
      <w:r w:rsidR="00516311" w:rsidRPr="00065665">
        <w:t>/</w:t>
      </w:r>
      <w:r w:rsidRPr="00065665">
        <w:t xml:space="preserve"> superávits, e, consequentemente, alterações nas ofertas e demandas de títulos públicos que determinam a taxa de câmbio.</w:t>
      </w:r>
    </w:p>
    <w:p w14:paraId="34E9EBC9" w14:textId="78EA1D27" w:rsidR="00832DF1" w:rsidRPr="00065665" w:rsidRDefault="00516311" w:rsidP="00832DF1">
      <w:r w:rsidRPr="00065665">
        <w:t>Esse é o procedimento tradicional</w:t>
      </w:r>
      <w:r w:rsidR="00832DF1" w:rsidRPr="00065665">
        <w:t xml:space="preserve"> nos modelos SFC</w:t>
      </w:r>
      <w:r w:rsidRPr="00065665">
        <w:t>,</w:t>
      </w:r>
      <w:r w:rsidR="00832DF1" w:rsidRPr="00065665">
        <w:t xml:space="preserve"> alterações nos câmbios n</w:t>
      </w:r>
      <w:r w:rsidR="00B34A9F" w:rsidRPr="00065665">
        <w:t>ominais são disparadas por um</w:t>
      </w:r>
      <w:r w:rsidR="00832DF1" w:rsidRPr="00065665">
        <w:t xml:space="preserve"> choque </w:t>
      </w:r>
      <w:r w:rsidR="00B34A9F" w:rsidRPr="00065665">
        <w:t xml:space="preserve">nas </w:t>
      </w:r>
      <w:r w:rsidR="0058166F" w:rsidRPr="00065665">
        <w:t>propensões a importar</w:t>
      </w:r>
      <w:r w:rsidR="00832DF1" w:rsidRPr="00065665">
        <w:t xml:space="preserve"> </w:t>
      </w:r>
      <w:r w:rsidRPr="00065665">
        <w:t xml:space="preserve">que </w:t>
      </w:r>
      <w:r w:rsidR="00832DF1" w:rsidRPr="00065665">
        <w:t>altera o com</w:t>
      </w:r>
      <w:r w:rsidR="00F8214F">
        <w:t>é</w:t>
      </w:r>
      <w:r w:rsidR="00832DF1" w:rsidRPr="00065665">
        <w:t xml:space="preserve">rcio internacional, a partir daí uma série de relacionamentos endógenos alteram a demanda e/ou oferta por títulos internacionais e com isso as taxas de câmbio. </w:t>
      </w:r>
      <w:r w:rsidR="00F8214F" w:rsidRPr="00065665">
        <w:t xml:space="preserve">Segundo </w:t>
      </w:r>
      <w:proofErr w:type="spellStart"/>
      <w:r w:rsidR="00F8214F" w:rsidRPr="00065665">
        <w:lastRenderedPageBreak/>
        <w:t>Balabed</w:t>
      </w:r>
      <w:proofErr w:type="spellEnd"/>
      <w:r w:rsidR="00832DF1" w:rsidRPr="00065665">
        <w:t xml:space="preserve">, </w:t>
      </w:r>
      <w:proofErr w:type="spellStart"/>
      <w:r w:rsidR="00832DF1" w:rsidRPr="00065665">
        <w:t>Theobald</w:t>
      </w:r>
      <w:proofErr w:type="spellEnd"/>
      <w:r w:rsidR="00832DF1" w:rsidRPr="00065665">
        <w:t xml:space="preserve"> e van </w:t>
      </w:r>
      <w:proofErr w:type="spellStart"/>
      <w:r w:rsidR="00832DF1" w:rsidRPr="00065665">
        <w:t>Treek</w:t>
      </w:r>
      <w:proofErr w:type="spellEnd"/>
      <w:r w:rsidR="00832DF1" w:rsidRPr="00065665">
        <w:t xml:space="preserve"> (2017), os modelos SFC ainda carecem de melhores aparatos para lidar com as dinâmicas cambiais</w:t>
      </w:r>
      <w:r w:rsidR="00132DAA">
        <w:rPr>
          <w:rStyle w:val="FootnoteReference"/>
        </w:rPr>
        <w:footnoteReference w:id="8"/>
      </w:r>
      <w:r w:rsidR="00132DAA">
        <w:t>.</w:t>
      </w:r>
    </w:p>
    <w:p w14:paraId="032B26AF" w14:textId="4F33ABF8" w:rsidR="00832DF1" w:rsidRPr="00065665" w:rsidRDefault="00315AA4" w:rsidP="00832DF1">
      <w:r>
        <w:t>O</w:t>
      </w:r>
      <w:r w:rsidR="00832DF1" w:rsidRPr="00065665">
        <w:t>s modelos SFC em economias abertas terminam por determinar as taxas de câmbio nominais por meio de relacionamento entre a oferta e demanda de títulos públicos entre os países, sendo o câmbio real determinado pelas equações de preços, dado o câmbio nominal.</w:t>
      </w:r>
      <w:r>
        <w:t xml:space="preserve"> </w:t>
      </w:r>
      <w:r w:rsidR="00FA743B">
        <w:t>Além disso,</w:t>
      </w:r>
      <w:r>
        <w:t xml:space="preserve"> interferência das expectativas </w:t>
      </w:r>
      <w:r w:rsidR="00FA743B">
        <w:t>futuras sobre o cambio nominal via de regra é diminuída (</w:t>
      </w:r>
      <w:proofErr w:type="spellStart"/>
      <w:r w:rsidR="00631CD4">
        <w:t>Lavoie</w:t>
      </w:r>
      <w:proofErr w:type="spellEnd"/>
      <w:r w:rsidR="00631CD4">
        <w:t xml:space="preserve"> e </w:t>
      </w:r>
      <w:proofErr w:type="spellStart"/>
      <w:r w:rsidR="00631CD4">
        <w:t>Daigle</w:t>
      </w:r>
      <w:proofErr w:type="spellEnd"/>
      <w:r w:rsidR="00631CD4">
        <w:t>, 2011) (</w:t>
      </w:r>
      <w:proofErr w:type="spellStart"/>
      <w:r w:rsidR="00631CD4">
        <w:t>Godley</w:t>
      </w:r>
      <w:proofErr w:type="spellEnd"/>
      <w:r w:rsidR="00631CD4">
        <w:t xml:space="preserve"> e </w:t>
      </w:r>
      <w:proofErr w:type="spellStart"/>
      <w:r w:rsidR="00631CD4">
        <w:t>Lavoie</w:t>
      </w:r>
      <w:proofErr w:type="spellEnd"/>
      <w:r w:rsidR="00631CD4">
        <w:t>, 2007).</w:t>
      </w:r>
    </w:p>
    <w:p w14:paraId="2977C53E" w14:textId="77777777" w:rsidR="00832DF1" w:rsidRPr="00065665" w:rsidRDefault="00832DF1" w:rsidP="00832DF1">
      <w:r w:rsidRPr="00065665">
        <w:t xml:space="preserve">No modelo </w:t>
      </w:r>
      <w:proofErr w:type="spellStart"/>
      <w:r w:rsidRPr="00065665">
        <w:t>Brochier</w:t>
      </w:r>
      <w:proofErr w:type="spellEnd"/>
      <w:r w:rsidRPr="00065665">
        <w:t xml:space="preserve"> (2018), como a taxa de crescimento da economia é afetada pelos gastos autônomos, que por sua vez dependem do consumo sobre a riqueza, variações nas taxas de juros da economia podem redundar em elevações nos fluxos de pagamento de juros do estado para as famílias e, consequentemente, impactar no nível da renda do país. Em casos de economia fechadas isso pode se constituir em mais um caso </w:t>
      </w:r>
      <w:r w:rsidRPr="00065665">
        <w:rPr>
          <w:i/>
        </w:rPr>
        <w:t>puzzle</w:t>
      </w:r>
      <w:r w:rsidRPr="00065665">
        <w:rPr>
          <w:rStyle w:val="FootnoteReference"/>
          <w:i/>
        </w:rPr>
        <w:footnoteReference w:id="9"/>
      </w:r>
      <w:r w:rsidRPr="00065665">
        <w:t>. Em economias abertas, contudo, variações nos juros podem resultar em novas iterações no modelo de forma mais interessante.</w:t>
      </w:r>
    </w:p>
    <w:p w14:paraId="2F0A5B37" w14:textId="77777777" w:rsidR="00832DF1" w:rsidRPr="00065665" w:rsidRDefault="00832DF1" w:rsidP="00832DF1">
      <w:r w:rsidRPr="00065665">
        <w:t xml:space="preserve">Ainda que </w:t>
      </w:r>
      <w:proofErr w:type="spellStart"/>
      <w:r w:rsidRPr="00065665">
        <w:t>Godley</w:t>
      </w:r>
      <w:proofErr w:type="spellEnd"/>
      <w:r w:rsidRPr="00065665">
        <w:t xml:space="preserve"> e </w:t>
      </w:r>
      <w:proofErr w:type="spellStart"/>
      <w:r w:rsidRPr="00065665">
        <w:t>Lavoie</w:t>
      </w:r>
      <w:proofErr w:type="spellEnd"/>
      <w:r w:rsidRPr="00065665">
        <w:t xml:space="preserve"> (2007) se queixem da ideia da paridade coberta de juros (CIP, em inglês), dizendo que ela não é uma teoria, mas sim uma estratégia de remuneração bancária, e por isso, tautológica. A ideia que os diferenciais entre as taxas de juros em dois países podem afetar as taxas de câmbio estaria adequada a  determinação de taxas de juros endógenas (o próprio </w:t>
      </w:r>
      <w:proofErr w:type="spellStart"/>
      <w:r w:rsidRPr="00065665">
        <w:t>Lavoie</w:t>
      </w:r>
      <w:proofErr w:type="spellEnd"/>
      <w:r w:rsidRPr="00065665">
        <w:t xml:space="preserve"> (2014) afirma isso), e, com isso, pode-se caracterizar as taxas de câmbio como alvo de política do estado (CIEPLINSKI, 2014), realizada, entre outras formas, por meio de diferenciais de juros entre países.</w:t>
      </w:r>
    </w:p>
    <w:p w14:paraId="3B5A1EBA" w14:textId="77777777" w:rsidR="00832DF1" w:rsidRPr="00065665" w:rsidRDefault="00832DF1" w:rsidP="00832DF1">
      <w:r w:rsidRPr="00065665">
        <w:t>Além disso, parece haver na literatura empírica motivos para crer que a paridade descoberta de juros não é aderente ao funcionamento dos mercados de câmbio, ao contrário da paridade coberta de juros (ibid.).</w:t>
      </w:r>
    </w:p>
    <w:p w14:paraId="0B59A5EE" w14:textId="77777777" w:rsidR="00832DF1" w:rsidRPr="00065665" w:rsidRDefault="00832DF1" w:rsidP="00832DF1">
      <w:r w:rsidRPr="00065665">
        <w:t xml:space="preserve">Retornando à </w:t>
      </w:r>
      <w:proofErr w:type="spellStart"/>
      <w:r w:rsidRPr="00065665">
        <w:t>Brochier</w:t>
      </w:r>
      <w:proofErr w:type="spellEnd"/>
      <w:r w:rsidRPr="00065665">
        <w:t xml:space="preserve"> (2018), introduzir diferenciais nas taxas de juros no modelo alteraria simultaneamente os fluxos de capital, taxas de câmbio, fluxos de pagamento de juros para as famílias, e, consequentemente gastos autônomos, preços e distribuição de renda.</w:t>
      </w:r>
    </w:p>
    <w:p w14:paraId="093F6592" w14:textId="007BB678" w:rsidR="00832DF1" w:rsidRPr="00065665" w:rsidRDefault="00832DF1" w:rsidP="00832DF1">
      <w:r w:rsidRPr="00065665">
        <w:lastRenderedPageBreak/>
        <w:t>Imaginando que diferenciais de taxas de juros são utilizados pelos governos para realinhar taxas de câmbio nominal e que as variações de preços decorrentes disso não são suficientemente dinâmicas para neutralizar seus efeitos</w:t>
      </w:r>
      <w:r w:rsidRPr="00065665">
        <w:rPr>
          <w:rStyle w:val="FootnoteReference"/>
        </w:rPr>
        <w:footnoteReference w:id="10"/>
      </w:r>
      <w:r w:rsidRPr="00065665">
        <w:t>, qual a resultante de diferenciais de taxas de juros</w:t>
      </w:r>
      <w:r w:rsidR="00984E10" w:rsidRPr="00065665">
        <w:t xml:space="preserve"> nos preços, participação dos sal</w:t>
      </w:r>
      <w:r w:rsidR="00376076" w:rsidRPr="00065665">
        <w:t>ários e consumo derivado da riqueza</w:t>
      </w:r>
      <w:r w:rsidRPr="00065665">
        <w:t xml:space="preserve"> em um modelo de economia aberta como o elaborado por </w:t>
      </w:r>
      <w:proofErr w:type="spellStart"/>
      <w:r w:rsidRPr="00065665">
        <w:t>Brochier</w:t>
      </w:r>
      <w:proofErr w:type="spellEnd"/>
      <w:r w:rsidRPr="00065665">
        <w:t xml:space="preserve"> (2018)?</w:t>
      </w:r>
    </w:p>
    <w:p w14:paraId="602837CD" w14:textId="2513D910" w:rsidR="00832DF1" w:rsidRPr="00065665" w:rsidRDefault="00832DF1" w:rsidP="00832DF1">
      <w:r w:rsidRPr="00065665">
        <w:t xml:space="preserve">Seria possível investigar, por meio de simulações, usando o modelo de </w:t>
      </w:r>
      <w:proofErr w:type="spellStart"/>
      <w:r w:rsidRPr="00065665">
        <w:t>Brochier</w:t>
      </w:r>
      <w:proofErr w:type="spellEnd"/>
      <w:r w:rsidRPr="00065665">
        <w:t xml:space="preserve"> (2018), os resultados de uma desvalorização cambial no crescimento econômico e na distribuição de renda, por meio de diferenciais de taxas de juros persistentes e positivos.</w:t>
      </w:r>
      <w:r w:rsidR="00B54F35" w:rsidRPr="00065665">
        <w:t xml:space="preserve"> </w:t>
      </w:r>
    </w:p>
    <w:p w14:paraId="01F1A24C" w14:textId="5C029272" w:rsidR="00832DF1" w:rsidRPr="00065665" w:rsidRDefault="00832DF1" w:rsidP="00832DF1">
      <w:r w:rsidRPr="00065665">
        <w:t>Variações nas taxas de juros implicariam em alterações permanentes nos fluxos internacionais de capital no modelo, e com isso, alterações permanentes nas taxas de câmbio. Por isso, é preciso acrescentar às escolhas de portfólio dos agentes prêmios de risco</w:t>
      </w:r>
      <w:r w:rsidR="00666126">
        <w:rPr>
          <w:noProof/>
        </w:rPr>
        <w:t xml:space="preserve"> (SANTOS, 2017)</w:t>
      </w:r>
      <w:r w:rsidR="00AA31FC" w:rsidRPr="00065665">
        <w:t xml:space="preserve"> que constituam limites para a </w:t>
      </w:r>
      <w:r w:rsidR="00AC494F" w:rsidRPr="00065665">
        <w:t>movimentação internacional de capitais</w:t>
      </w:r>
      <w:r w:rsidRPr="00065665">
        <w:t xml:space="preserve">. </w:t>
      </w:r>
      <w:r w:rsidR="00A848EA" w:rsidRPr="00065665">
        <w:t>Esse limite pode ser uma razão</w:t>
      </w:r>
      <w:r w:rsidRPr="00065665">
        <w:t xml:space="preserve"> Dívida/Exportações mais saldo de juros pagos (</w:t>
      </w:r>
      <w:r w:rsidR="00D10D5F">
        <w:t>B</w:t>
      </w:r>
      <w:r w:rsidRPr="00065665">
        <w:t xml:space="preserve">HERING e SERRANO, 2014) que interrompa a disposição </w:t>
      </w:r>
      <w:r w:rsidR="00AC494F" w:rsidRPr="00065665">
        <w:t xml:space="preserve">das famílias estrangeiras </w:t>
      </w:r>
      <w:r w:rsidRPr="00065665">
        <w:t>para adquirir títulos locais</w:t>
      </w:r>
      <w:r w:rsidRPr="00065665">
        <w:rPr>
          <w:rStyle w:val="FootnoteReference"/>
        </w:rPr>
        <w:footnoteReference w:id="11"/>
      </w:r>
      <w:r w:rsidRPr="00065665">
        <w:t>.</w:t>
      </w:r>
    </w:p>
    <w:p w14:paraId="2DEBE386" w14:textId="7CBFA187" w:rsidR="00832DF1" w:rsidRPr="00065665" w:rsidRDefault="00832DF1" w:rsidP="00832DF1">
      <w:r w:rsidRPr="00065665">
        <w:t>Nesse caso, seria possível investigar também os impactos da elevação dos prêmios de risco na dinâmica juros – câmbio – preços – distribuição de renda, bem como de diferenças entre prêmios de riscos em países distintos.</w:t>
      </w:r>
    </w:p>
    <w:p w14:paraId="6477EFB7" w14:textId="387BE6A0" w:rsidR="00E20F9B" w:rsidRDefault="00832DF1" w:rsidP="00832DF1">
      <w:r w:rsidRPr="00065665">
        <w:t xml:space="preserve">Por fim, </w:t>
      </w:r>
      <w:r w:rsidR="00291329">
        <w:t xml:space="preserve">o modelo de </w:t>
      </w:r>
      <w:proofErr w:type="spellStart"/>
      <w:r w:rsidR="00291329">
        <w:t>Brochier</w:t>
      </w:r>
      <w:proofErr w:type="spellEnd"/>
      <w:r w:rsidR="00852D8A">
        <w:t xml:space="preserve"> (2018)</w:t>
      </w:r>
      <w:r w:rsidR="00291329">
        <w:t xml:space="preserve"> para economia aberta conta com dois países similares. Uma </w:t>
      </w:r>
      <w:r w:rsidR="00106E7F">
        <w:t xml:space="preserve">versão para modelos </w:t>
      </w:r>
      <w:r w:rsidR="00FB09A4" w:rsidRPr="00924DD5">
        <w:t>BPCG</w:t>
      </w:r>
      <w:r w:rsidR="00924DD5" w:rsidRPr="00924DD5">
        <w:t>M</w:t>
      </w:r>
      <w:r w:rsidR="00FB09A4">
        <w:t xml:space="preserve"> que conta com duas economias distintas, uma que apresenta restrição na balança de pagamentos e produz bens de consumo e outra que não conta com restrições externas</w:t>
      </w:r>
      <w:r w:rsidR="00496493">
        <w:t>,</w:t>
      </w:r>
      <w:r w:rsidR="00FB09A4">
        <w:t xml:space="preserve"> </w:t>
      </w:r>
      <w:r w:rsidR="00DE594F">
        <w:t>e produz bens intermediários e de luxo que são exportados foi apresentado</w:t>
      </w:r>
      <w:r w:rsidR="00E20F9B">
        <w:t xml:space="preserve"> por Ribeiro</w:t>
      </w:r>
      <w:r w:rsidR="00553CE7">
        <w:t xml:space="preserve">, Lima e </w:t>
      </w:r>
      <w:proofErr w:type="spellStart"/>
      <w:r w:rsidR="00553CE7">
        <w:t>McCombie</w:t>
      </w:r>
      <w:proofErr w:type="spellEnd"/>
      <w:r w:rsidR="00E20F9B">
        <w:t xml:space="preserve"> (2016).</w:t>
      </w:r>
    </w:p>
    <w:p w14:paraId="36A737D1" w14:textId="546CB1C6" w:rsidR="00E20F9B" w:rsidRDefault="00E20F9B" w:rsidP="00832DF1">
      <w:r>
        <w:t>Por meio desse modelo o</w:t>
      </w:r>
      <w:r w:rsidR="002420B7">
        <w:t>s</w:t>
      </w:r>
      <w:r>
        <w:t xml:space="preserve"> autor</w:t>
      </w:r>
      <w:r w:rsidR="002420B7">
        <w:t>es</w:t>
      </w:r>
      <w:r>
        <w:t xml:space="preserve"> pretende</w:t>
      </w:r>
      <w:r w:rsidR="00496493">
        <w:t>ram</w:t>
      </w:r>
      <w:r>
        <w:t xml:space="preserve"> avaliar os impactos da distribuição de renda gerados por desvalorizações do câmbio nominal nas condições de concorrência dos pa</w:t>
      </w:r>
      <w:r w:rsidR="00961617">
        <w:t>íses não associadas exclusivamente aos preços.</w:t>
      </w:r>
      <w:r w:rsidR="00580B88">
        <w:t xml:space="preserve"> Ainda segundo </w:t>
      </w:r>
      <w:r w:rsidR="009F74DE">
        <w:t xml:space="preserve">Ribeiro, </w:t>
      </w:r>
      <w:proofErr w:type="spellStart"/>
      <w:r w:rsidR="009F74DE">
        <w:t>McCombie</w:t>
      </w:r>
      <w:proofErr w:type="spellEnd"/>
      <w:r w:rsidR="009F74DE">
        <w:t xml:space="preserve"> e Lima (2016)</w:t>
      </w:r>
      <w:r w:rsidR="00B545D6">
        <w:t>, nos modelos BPCGM em geral a taxa de câmbio não exerce influência no crescimento econômico, contudo, ela pode exercer influências sobre a distribuição de renda e impactar a produtividade e a com</w:t>
      </w:r>
      <w:r w:rsidR="008B504D">
        <w:t>petitividade não derivada de preços das mercadorias.</w:t>
      </w:r>
    </w:p>
    <w:p w14:paraId="461106DC" w14:textId="72B593A4" w:rsidR="00961617" w:rsidRDefault="0081309F" w:rsidP="00832DF1">
      <w:r>
        <w:lastRenderedPageBreak/>
        <w:t xml:space="preserve">Para </w:t>
      </w:r>
      <w:r w:rsidR="008275C9">
        <w:t xml:space="preserve">Ribeiro, Lima e </w:t>
      </w:r>
      <w:proofErr w:type="spellStart"/>
      <w:r w:rsidR="008275C9">
        <w:t>McCombie</w:t>
      </w:r>
      <w:proofErr w:type="spellEnd"/>
      <w:r w:rsidR="008275C9">
        <w:t xml:space="preserve"> (2016) </w:t>
      </w:r>
      <w:r w:rsidR="008C0B87">
        <w:t xml:space="preserve">elevações </w:t>
      </w:r>
      <w:r w:rsidR="008C6084">
        <w:t>na demanda por bens de luxo incentivam as empresas estrangeira</w:t>
      </w:r>
      <w:r w:rsidR="000932A0">
        <w:t>s a difer</w:t>
      </w:r>
      <w:r w:rsidR="00E5565E">
        <w:t>enciar</w:t>
      </w:r>
      <w:r w:rsidR="000932A0">
        <w:t xml:space="preserve"> seus produtos, elevando a tecnologia incorporada, aumentando a diferença tecnológica entre os países.</w:t>
      </w:r>
      <w:r w:rsidR="00130F54">
        <w:t xml:space="preserve"> Dessa forma, os autores pretendem </w:t>
      </w:r>
      <w:r w:rsidR="00231822">
        <w:t xml:space="preserve">tornar endógenas </w:t>
      </w:r>
      <w:r w:rsidR="006F22A5">
        <w:t xml:space="preserve">as </w:t>
      </w:r>
      <w:r w:rsidR="00C57B62">
        <w:t xml:space="preserve">elasticidades renda das exportações e importações, </w:t>
      </w:r>
      <w:r w:rsidR="00C119B3">
        <w:t>tornando</w:t>
      </w:r>
      <w:r w:rsidR="00C57B62">
        <w:t xml:space="preserve"> o limite de crescimento equilibrado </w:t>
      </w:r>
      <w:r w:rsidR="00C119B3">
        <w:t xml:space="preserve">uma função do padrão de </w:t>
      </w:r>
      <w:r w:rsidR="00496493">
        <w:t xml:space="preserve">consumo </w:t>
      </w:r>
      <w:r w:rsidR="00C119B3">
        <w:t xml:space="preserve">e da diferença tecnológica </w:t>
      </w:r>
      <w:r w:rsidR="00FE03AF">
        <w:t>(</w:t>
      </w:r>
      <w:r w:rsidR="00B86E6F" w:rsidRPr="002943C5">
        <w:rPr>
          <w:rFonts w:eastAsia="Yu Mincho"/>
        </w:rPr>
        <w:sym w:font="Symbol" w:char="F065"/>
      </w:r>
      <w:r w:rsidR="00B86E6F" w:rsidRPr="002943C5">
        <w:rPr>
          <w:rFonts w:eastAsia="Yu Mincho"/>
        </w:rPr>
        <w:t>/</w:t>
      </w:r>
      <w:r w:rsidR="00B86E6F" w:rsidRPr="002943C5">
        <w:rPr>
          <w:rFonts w:eastAsia="Yu Mincho"/>
        </w:rPr>
        <w:sym w:font="Symbol" w:char="F070"/>
      </w:r>
      <w:r w:rsidR="00B86E6F" w:rsidRPr="002943C5">
        <w:rPr>
          <w:rFonts w:eastAsia="Yu Mincho"/>
        </w:rPr>
        <w:t>(C,S)</w:t>
      </w:r>
      <w:r w:rsidR="006E4C4E" w:rsidRPr="002943C5">
        <w:rPr>
          <w:rFonts w:eastAsia="Yu Mincho"/>
        </w:rPr>
        <w:t>,</w:t>
      </w:r>
      <w:r w:rsidR="00B86E6F" w:rsidRPr="002943C5">
        <w:rPr>
          <w:rFonts w:eastAsia="Yu Mincho"/>
        </w:rPr>
        <w:t xml:space="preserve"> onde C é o padrão de consumo e S a diferença tecnológica).</w:t>
      </w:r>
    </w:p>
    <w:p w14:paraId="4D846213" w14:textId="3DABFDC3" w:rsidR="00832DF1" w:rsidRDefault="002E4873" w:rsidP="005C72B6">
      <w:r>
        <w:t xml:space="preserve">Fechando o sistema, Ribeiro, Lima e </w:t>
      </w:r>
      <w:proofErr w:type="spellStart"/>
      <w:r>
        <w:t>McCombie</w:t>
      </w:r>
      <w:proofErr w:type="spellEnd"/>
      <w:r>
        <w:t xml:space="preserve"> (2016) </w:t>
      </w:r>
      <w:r w:rsidR="00044B6A">
        <w:t xml:space="preserve">vinculam a </w:t>
      </w:r>
      <w:r w:rsidR="007D0C08">
        <w:t>diferença tecnológica entre os dois pa</w:t>
      </w:r>
      <w:r w:rsidR="00EF1714">
        <w:t xml:space="preserve">íses ao avanço da produtividade. Essa </w:t>
      </w:r>
      <w:r w:rsidR="00B60568">
        <w:t>última, segundo o que ficou conhe</w:t>
      </w:r>
      <w:r w:rsidR="009B385E">
        <w:t>cido como lei de Kaldor-</w:t>
      </w:r>
      <w:proofErr w:type="spellStart"/>
      <w:r w:rsidR="009B385E">
        <w:t>Verdoorn</w:t>
      </w:r>
      <w:proofErr w:type="spellEnd"/>
      <w:r w:rsidR="009B385E">
        <w:t>, também responderia à ince</w:t>
      </w:r>
      <w:r w:rsidR="00FB106D">
        <w:t xml:space="preserve">ntivos de demanda e distribuição de renda. Com isso, alterações na </w:t>
      </w:r>
      <w:r w:rsidR="007D79A6">
        <w:t xml:space="preserve">distribuição de renda afetariam o </w:t>
      </w:r>
      <w:r w:rsidR="00D565BC">
        <w:t>consumo de bens de luxo, as elasticidades renda da importação/exportaç</w:t>
      </w:r>
      <w:r w:rsidR="00A94873">
        <w:t>ão e</w:t>
      </w:r>
      <w:r w:rsidR="00D565BC">
        <w:t xml:space="preserve"> </w:t>
      </w:r>
      <w:r w:rsidR="00A94873">
        <w:t xml:space="preserve">a produtividade. Esta, por sua vez, afetaria </w:t>
      </w:r>
      <w:r w:rsidR="005C72B6">
        <w:t>o ritmo de diferenciação tecnológica e da variação dos salários.</w:t>
      </w:r>
    </w:p>
    <w:p w14:paraId="0A32F850" w14:textId="0D351087" w:rsidR="008F6537" w:rsidRDefault="008F6537" w:rsidP="005C72B6">
      <w:r>
        <w:t xml:space="preserve">O resultado final da investigação de Ribeiro, Lima e </w:t>
      </w:r>
      <w:proofErr w:type="spellStart"/>
      <w:r>
        <w:t>McCombie</w:t>
      </w:r>
      <w:proofErr w:type="spellEnd"/>
      <w:r>
        <w:t xml:space="preserve"> (2016) é que existem dois equilíbrios possíveis </w:t>
      </w:r>
      <w:r w:rsidR="00A16284">
        <w:t xml:space="preserve">entre o ritmo </w:t>
      </w:r>
      <w:r w:rsidR="007F52D2">
        <w:t>de crescimento/diminuição das diferenças tecnológicas e da participação dos salários na renda total. O impacto de uma desvalorização cambial em cada uma dessas variáveis depende da distribuiç</w:t>
      </w:r>
      <w:r w:rsidR="0066125F">
        <w:t xml:space="preserve">ão de renda inicial e podem ter resultados ambíguos na produtividade e progresso </w:t>
      </w:r>
      <w:r w:rsidR="006C627E">
        <w:t>tecnológico.</w:t>
      </w:r>
    </w:p>
    <w:p w14:paraId="47C7B946" w14:textId="1A23FA3E" w:rsidR="006C627E" w:rsidRDefault="006C627E" w:rsidP="005C72B6">
      <w:r>
        <w:t>Um modelo SFC similar ao elaborado p</w:t>
      </w:r>
      <w:r w:rsidR="00692220">
        <w:t xml:space="preserve">or </w:t>
      </w:r>
      <w:proofErr w:type="spellStart"/>
      <w:r w:rsidR="00692220">
        <w:t>B</w:t>
      </w:r>
      <w:r w:rsidR="0012643E">
        <w:t>rochier</w:t>
      </w:r>
      <w:proofErr w:type="spellEnd"/>
      <w:r w:rsidR="0012643E">
        <w:t xml:space="preserve"> (2018) poderi</w:t>
      </w:r>
      <w:r w:rsidR="00F357EC">
        <w:t>a</w:t>
      </w:r>
      <w:r w:rsidR="0012643E">
        <w:t xml:space="preserve"> servir para avaliar as trajetórias e o custo do avanço tecnológico em relação ao </w:t>
      </w:r>
      <w:proofErr w:type="spellStart"/>
      <w:r w:rsidR="0012643E" w:rsidRPr="0012643E">
        <w:rPr>
          <w:i/>
        </w:rPr>
        <w:t>wage-share</w:t>
      </w:r>
      <w:proofErr w:type="spellEnd"/>
      <w:r w:rsidR="0012643E">
        <w:t xml:space="preserve">. Por meio de uma simulação </w:t>
      </w:r>
      <w:r w:rsidR="00F357EC">
        <w:t xml:space="preserve">computacional </w:t>
      </w:r>
      <w:r w:rsidR="0012643E">
        <w:t xml:space="preserve">seria possível avaliar </w:t>
      </w:r>
      <w:r w:rsidR="00DA42C1">
        <w:t xml:space="preserve">os casos levantados por </w:t>
      </w:r>
      <w:r w:rsidR="00F357EC">
        <w:t xml:space="preserve">Ribeiro, Lima e </w:t>
      </w:r>
      <w:proofErr w:type="spellStart"/>
      <w:r w:rsidR="00F357EC">
        <w:t>McCombie</w:t>
      </w:r>
      <w:proofErr w:type="spellEnd"/>
      <w:r w:rsidR="00F357EC">
        <w:t xml:space="preserve"> (2016).</w:t>
      </w:r>
    </w:p>
    <w:p w14:paraId="7143CD26" w14:textId="16EB993E" w:rsidR="00F357EC" w:rsidRPr="0012643E" w:rsidRDefault="00C77B9B" w:rsidP="005C72B6">
      <w:r>
        <w:t xml:space="preserve">Contudo, é preciso que as interações entre desvalorização cambial, riqueza, consumo derivado da riqueza passada e crescimento econômico, já mencionadas acima, tenham sido esclarecidas. </w:t>
      </w:r>
      <w:r w:rsidR="00E033EE">
        <w:t xml:space="preserve">Para que não haja </w:t>
      </w:r>
      <w:r w:rsidR="00B5601B">
        <w:t xml:space="preserve">uma profusão de iterações difíceis de serem mapeadas, sugere-se aplicar nesse caso o procedimento </w:t>
      </w:r>
      <w:r w:rsidR="00C44444">
        <w:t xml:space="preserve">realizado por </w:t>
      </w:r>
      <w:proofErr w:type="spellStart"/>
      <w:r w:rsidR="00C44444" w:rsidRPr="00065665">
        <w:t>Balabed</w:t>
      </w:r>
      <w:proofErr w:type="spellEnd"/>
      <w:r w:rsidR="00C44444" w:rsidRPr="00065665">
        <w:t xml:space="preserve">, </w:t>
      </w:r>
      <w:proofErr w:type="spellStart"/>
      <w:r w:rsidR="00C44444" w:rsidRPr="00065665">
        <w:t>Theobald</w:t>
      </w:r>
      <w:proofErr w:type="spellEnd"/>
      <w:r w:rsidR="00C44444" w:rsidRPr="00065665">
        <w:t xml:space="preserve"> e van </w:t>
      </w:r>
      <w:proofErr w:type="spellStart"/>
      <w:r w:rsidR="00C44444" w:rsidRPr="00065665">
        <w:t>Treek</w:t>
      </w:r>
      <w:proofErr w:type="spellEnd"/>
      <w:r w:rsidR="00C44444" w:rsidRPr="00065665">
        <w:t xml:space="preserve"> (2018)</w:t>
      </w:r>
      <w:r w:rsidR="008E1538">
        <w:t xml:space="preserve">. Esses últimos elaboram um modelo no qual as variações cambiais nominais são exógenas, </w:t>
      </w:r>
      <w:r w:rsidR="00C44444">
        <w:t xml:space="preserve">uma vez que não há segurança em relação à melhor alternativa para </w:t>
      </w:r>
      <w:r w:rsidR="00CB1BC8">
        <w:t>modelar variações no</w:t>
      </w:r>
      <w:r w:rsidR="008E1538">
        <w:t xml:space="preserve"> cambio nominal em modelos SFC.</w:t>
      </w:r>
    </w:p>
    <w:p w14:paraId="208D69BA" w14:textId="5935A40C" w:rsidR="00832DF1" w:rsidRDefault="000441ED" w:rsidP="002E65EE">
      <w:r>
        <w:t>O</w:t>
      </w:r>
      <w:r w:rsidR="00832DF1" w:rsidRPr="00065665">
        <w:t xml:space="preserve">utra possibilidade de investigação </w:t>
      </w:r>
      <w:r w:rsidR="008E1538">
        <w:t>seria</w:t>
      </w:r>
      <w:r w:rsidR="00832DF1" w:rsidRPr="00065665">
        <w:t xml:space="preserve"> a introdução de consumo por imitação no modelo, aos moldes de </w:t>
      </w:r>
      <w:proofErr w:type="spellStart"/>
      <w:r w:rsidR="00832DF1" w:rsidRPr="00065665">
        <w:t>Balabed</w:t>
      </w:r>
      <w:proofErr w:type="spellEnd"/>
      <w:r w:rsidR="00832DF1" w:rsidRPr="00065665">
        <w:t xml:space="preserve">, </w:t>
      </w:r>
      <w:proofErr w:type="spellStart"/>
      <w:r w:rsidR="00832DF1" w:rsidRPr="00065665">
        <w:t>Theobald</w:t>
      </w:r>
      <w:proofErr w:type="spellEnd"/>
      <w:r w:rsidR="00832DF1" w:rsidRPr="00065665">
        <w:t xml:space="preserve"> e van </w:t>
      </w:r>
      <w:proofErr w:type="spellStart"/>
      <w:r w:rsidR="00832DF1" w:rsidRPr="00065665">
        <w:t>Treek</w:t>
      </w:r>
      <w:proofErr w:type="spellEnd"/>
      <w:r w:rsidR="00832DF1" w:rsidRPr="00065665">
        <w:t xml:space="preserve"> (2018). </w:t>
      </w:r>
      <w:r w:rsidR="008E1538">
        <w:t xml:space="preserve">Nesse caso, </w:t>
      </w:r>
      <w:r w:rsidR="006F05EF">
        <w:t>estar-se-ia resgatando a tradição estruturalista que associa</w:t>
      </w:r>
      <w:r w:rsidR="00E84FF1">
        <w:t xml:space="preserve"> restrições externas ao crescimento</w:t>
      </w:r>
      <w:r w:rsidR="006F05EF">
        <w:t xml:space="preserve"> </w:t>
      </w:r>
      <w:r w:rsidR="00E84FF1">
        <w:t>à</w:t>
      </w:r>
      <w:r w:rsidR="002F04C3">
        <w:t xml:space="preserve"> distribuição de renda e a importação de padrões de consumo internacionais</w:t>
      </w:r>
      <w:r w:rsidR="000B6F1C">
        <w:t xml:space="preserve">. Para tanto </w:t>
      </w:r>
      <w:r w:rsidR="000B6F1C">
        <w:lastRenderedPageBreak/>
        <w:t>seria necessário que o consumo d</w:t>
      </w:r>
      <w:r w:rsidR="00F50F1F">
        <w:t xml:space="preserve">e bens de luxo no </w:t>
      </w:r>
      <w:r w:rsidR="00CE17CB">
        <w:t>país com restrição de balanço de pagamentos</w:t>
      </w:r>
      <w:r w:rsidR="00F50F1F">
        <w:t xml:space="preserve"> seja reagente a elevação da renda e do consumo no país </w:t>
      </w:r>
      <w:r>
        <w:t>sem restrição de balança de pagamentos.</w:t>
      </w:r>
    </w:p>
    <w:p w14:paraId="0E072EE1" w14:textId="279D69A3" w:rsidR="00076829" w:rsidRDefault="00E96281" w:rsidP="002E65EE">
      <w:r>
        <w:t>Conforme</w:t>
      </w:r>
      <w:r w:rsidR="006C4E09">
        <w:t xml:space="preserve"> </w:t>
      </w:r>
      <w:r>
        <w:t xml:space="preserve">avançam a popularidade entre os economistas heterodoxos das alternativas </w:t>
      </w:r>
      <w:r w:rsidR="00DD1ACB">
        <w:t>de manejo governamental do c</w:t>
      </w:r>
      <w:r w:rsidR="00995149">
        <w:t>âmbio nominal para fins</w:t>
      </w:r>
      <w:r w:rsidR="00496493">
        <w:t xml:space="preserve"> de</w:t>
      </w:r>
      <w:r w:rsidR="00995149">
        <w:t xml:space="preserve"> </w:t>
      </w:r>
      <w:r w:rsidR="00BD2617">
        <w:t xml:space="preserve">manutenção do crescimento econômico equilibrado, bem como as controvérsias teóricas sobre o tema, entende-se que esforços para iluminar as múltiplas </w:t>
      </w:r>
      <w:r w:rsidR="00863E00">
        <w:t>interações desencadeadas por uma desvalorização cambial</w:t>
      </w:r>
      <w:r w:rsidR="006D4C2C">
        <w:t xml:space="preserve"> são fundamentais para </w:t>
      </w:r>
      <w:r w:rsidR="00076829">
        <w:t>tornar decisões de política econômica menos arriscadas.</w:t>
      </w:r>
    </w:p>
    <w:p w14:paraId="14746B48" w14:textId="6543B9DD" w:rsidR="009E535C" w:rsidRDefault="00076829" w:rsidP="001E0A2A">
      <w:r>
        <w:t xml:space="preserve">Nesse sentido, </w:t>
      </w:r>
      <w:r w:rsidR="000D0AF3">
        <w:t xml:space="preserve">o presente projeto de pesquisa pode ser uma alternativa para investigações sobre o tema. </w:t>
      </w:r>
      <w:r w:rsidR="00757B6E">
        <w:t>Uma alternativa que conjuga avanços teóricos em modelos bastante populares entre os heterodoxos e</w:t>
      </w:r>
      <w:r w:rsidR="00F34AEF">
        <w:t xml:space="preserve"> que</w:t>
      </w:r>
      <w:r w:rsidR="00757B6E">
        <w:t>, por meio de simulações</w:t>
      </w:r>
      <w:r w:rsidR="00F34AEF">
        <w:t xml:space="preserve"> </w:t>
      </w:r>
      <w:r w:rsidR="00932A9E">
        <w:t>computacionais, pode</w:t>
      </w:r>
      <w:r w:rsidR="00777FD5">
        <w:t xml:space="preserve"> sugerir </w:t>
      </w:r>
      <w:r w:rsidR="00BA1542">
        <w:t>parâmetros pa</w:t>
      </w:r>
      <w:r w:rsidR="00A34028">
        <w:t>ra avaliar os riscos envolvidos</w:t>
      </w:r>
      <w:r w:rsidR="00496493">
        <w:t xml:space="preserve"> nas decisões de política cambial</w:t>
      </w:r>
      <w:r w:rsidR="00A34028">
        <w:t>.</w:t>
      </w:r>
      <w:r w:rsidR="00777FD5">
        <w:t xml:space="preserve"> </w:t>
      </w:r>
    </w:p>
    <w:p w14:paraId="723E35AA" w14:textId="77777777" w:rsidR="001E0A2A" w:rsidRPr="001E0A2A" w:rsidRDefault="001E0A2A" w:rsidP="001E0A2A"/>
    <w:p w14:paraId="38E7833A" w14:textId="16BFFBB4" w:rsidR="002E65EE" w:rsidRPr="00932A9E" w:rsidRDefault="002E65EE" w:rsidP="00932A9E">
      <w:pPr>
        <w:rPr>
          <w:u w:val="single"/>
        </w:rPr>
      </w:pPr>
      <w:r w:rsidRPr="00065665">
        <w:rPr>
          <w:u w:val="single"/>
        </w:rPr>
        <w:t>Objetivos Gerais:</w:t>
      </w:r>
    </w:p>
    <w:p w14:paraId="62E12FE7" w14:textId="210DA06F" w:rsidR="00FC7A6A" w:rsidRDefault="002E65EE" w:rsidP="002125FA">
      <w:r w:rsidRPr="00065665">
        <w:t xml:space="preserve">Investigar os resultados </w:t>
      </w:r>
      <w:r w:rsidR="009E535C">
        <w:t>de uma desvalorização cambial</w:t>
      </w:r>
      <w:r w:rsidRPr="00065665">
        <w:t xml:space="preserve"> e suas implicações na </w:t>
      </w:r>
      <w:r w:rsidR="000B1510">
        <w:t xml:space="preserve">distribuição de renda, </w:t>
      </w:r>
      <w:r w:rsidR="004801C2">
        <w:t xml:space="preserve">no </w:t>
      </w:r>
      <w:r w:rsidR="000B1510">
        <w:t xml:space="preserve">consumo, </w:t>
      </w:r>
      <w:r w:rsidR="004801C2">
        <w:t xml:space="preserve">no </w:t>
      </w:r>
      <w:r w:rsidRPr="00065665">
        <w:t>crescimento econômico</w:t>
      </w:r>
      <w:r w:rsidR="000B1510">
        <w:t xml:space="preserve"> e</w:t>
      </w:r>
      <w:r w:rsidR="004801C2">
        <w:t xml:space="preserve"> no</w:t>
      </w:r>
      <w:r w:rsidR="000B1510">
        <w:t xml:space="preserve"> progresso técnico</w:t>
      </w:r>
      <w:r w:rsidRPr="00065665">
        <w:t xml:space="preserve"> </w:t>
      </w:r>
      <w:r w:rsidR="008C1118">
        <w:t>por meio de um</w:t>
      </w:r>
      <w:r w:rsidRPr="00065665">
        <w:t xml:space="preserve"> modelo SFC com supermultiplicador e distribuição de renda exógena.</w:t>
      </w:r>
      <w:r w:rsidR="004B7C16">
        <w:t xml:space="preserve"> </w:t>
      </w:r>
    </w:p>
    <w:p w14:paraId="375F1E43" w14:textId="6CDA086D" w:rsidR="002A37CC" w:rsidRPr="002A37CC" w:rsidRDefault="002A37CC" w:rsidP="002E65EE">
      <w:pPr>
        <w:rPr>
          <w:u w:val="single"/>
        </w:rPr>
      </w:pPr>
      <w:r w:rsidRPr="002A37CC">
        <w:rPr>
          <w:u w:val="single"/>
        </w:rPr>
        <w:t>Objetivos específicos:</w:t>
      </w:r>
    </w:p>
    <w:p w14:paraId="1113BD52" w14:textId="2520200D" w:rsidR="002E65EE" w:rsidRDefault="00716132" w:rsidP="00716132">
      <w:pPr>
        <w:pStyle w:val="ListParagraph"/>
        <w:numPr>
          <w:ilvl w:val="0"/>
          <w:numId w:val="2"/>
        </w:numPr>
      </w:pPr>
      <w:r>
        <w:t xml:space="preserve">Revisão da Literatura </w:t>
      </w:r>
      <w:r w:rsidR="004E6484">
        <w:t>recente sobre a avalição de desvalorizações cambiais no crescimento econômico, distribuição de renda e progresso técnico;</w:t>
      </w:r>
    </w:p>
    <w:p w14:paraId="5C7A5482" w14:textId="6E290350" w:rsidR="004E6484" w:rsidRDefault="004E6484" w:rsidP="00716132">
      <w:pPr>
        <w:pStyle w:val="ListParagraph"/>
        <w:numPr>
          <w:ilvl w:val="0"/>
          <w:numId w:val="2"/>
        </w:numPr>
      </w:pPr>
      <w:r>
        <w:t>Construção de um modelo SFC com supermultiplic</w:t>
      </w:r>
      <w:r w:rsidR="002B1E06">
        <w:t>ador para economias abertas, no qual o consumo derivado do patrimônio seja afetado por diferenciais de juros.</w:t>
      </w:r>
    </w:p>
    <w:p w14:paraId="36710DD2" w14:textId="5DA6CB75" w:rsidR="002B1E06" w:rsidRDefault="002B1E06" w:rsidP="00716132">
      <w:pPr>
        <w:pStyle w:val="ListParagraph"/>
        <w:numPr>
          <w:ilvl w:val="0"/>
          <w:numId w:val="2"/>
        </w:numPr>
      </w:pPr>
      <w:r>
        <w:t xml:space="preserve">Construção de um modelo SFC com supermultiplicador </w:t>
      </w:r>
      <w:r w:rsidR="00E03773">
        <w:t>para</w:t>
      </w:r>
      <w:r>
        <w:t xml:space="preserve"> economias abertas com dois países, um com restrição de balança de pagamentos e </w:t>
      </w:r>
      <w:r w:rsidR="00165B01">
        <w:t xml:space="preserve">outro não. </w:t>
      </w:r>
      <w:r w:rsidR="00E03773">
        <w:t>O</w:t>
      </w:r>
      <w:r w:rsidR="00165B01">
        <w:t xml:space="preserve"> país com </w:t>
      </w:r>
      <w:r w:rsidR="001B6389">
        <w:t>restrição de balan</w:t>
      </w:r>
      <w:r w:rsidR="00FC7A6A">
        <w:t>ça de pagamentos importa</w:t>
      </w:r>
      <w:r w:rsidR="001B6389">
        <w:t xml:space="preserve"> bens </w:t>
      </w:r>
      <w:r w:rsidR="00FC7A6A">
        <w:t>de luxo, ou bens com alta tecnologia incorporada.</w:t>
      </w:r>
    </w:p>
    <w:p w14:paraId="094BE5C7" w14:textId="5AA36EFE" w:rsidR="00165B01" w:rsidRDefault="001B6389" w:rsidP="00716132">
      <w:pPr>
        <w:pStyle w:val="ListParagraph"/>
        <w:numPr>
          <w:ilvl w:val="0"/>
          <w:numId w:val="2"/>
        </w:numPr>
      </w:pPr>
      <w:r>
        <w:t>Introduç</w:t>
      </w:r>
      <w:r w:rsidR="00FC7A6A">
        <w:t>ão da função consumo por imitação no modelo com dois países. Nela o padrão de consumo de bens de luxo dependerá também do padrão de consumo dos mesmos bens no país sem restrição de balança de pagamentos.</w:t>
      </w:r>
    </w:p>
    <w:p w14:paraId="4AE5EEF3" w14:textId="5E7BC3A5" w:rsidR="00FC7A6A" w:rsidRPr="00065665" w:rsidRDefault="00FC7A6A" w:rsidP="00716132">
      <w:pPr>
        <w:pStyle w:val="ListParagraph"/>
        <w:numPr>
          <w:ilvl w:val="0"/>
          <w:numId w:val="2"/>
        </w:numPr>
      </w:pPr>
      <w:r>
        <w:lastRenderedPageBreak/>
        <w:t xml:space="preserve">Parametrização dos modelos com valores convenientes para uma economia como a brasileira. Simulações utilizado os modelos e </w:t>
      </w:r>
      <w:r w:rsidR="002125FA">
        <w:t>avaliação dos seus resultados.</w:t>
      </w:r>
    </w:p>
    <w:p w14:paraId="3D52A7FD" w14:textId="77777777" w:rsidR="002E65EE" w:rsidRPr="00065665" w:rsidRDefault="002E65EE" w:rsidP="002E65EE"/>
    <w:p w14:paraId="18D19B27" w14:textId="77777777" w:rsidR="00E03773" w:rsidRDefault="00E03773" w:rsidP="00932A9E">
      <w:pPr>
        <w:rPr>
          <w:u w:val="single"/>
        </w:rPr>
      </w:pPr>
    </w:p>
    <w:p w14:paraId="4988CFC0" w14:textId="62D8235D" w:rsidR="002E65EE" w:rsidRPr="00932A9E" w:rsidRDefault="002E65EE" w:rsidP="00932A9E">
      <w:pPr>
        <w:rPr>
          <w:u w:val="single"/>
        </w:rPr>
      </w:pPr>
      <w:r w:rsidRPr="00065665">
        <w:rPr>
          <w:u w:val="single"/>
        </w:rPr>
        <w:t>Metodologia</w:t>
      </w:r>
    </w:p>
    <w:p w14:paraId="329BEAD2" w14:textId="1C71AA8F" w:rsidR="009D2D78" w:rsidRDefault="002E65EE" w:rsidP="00D30E6E">
      <w:commentRangeStart w:id="34"/>
      <w:r w:rsidRPr="00065665">
        <w:t xml:space="preserve">Utilização de simulações </w:t>
      </w:r>
      <w:r w:rsidR="009876AC" w:rsidRPr="00065665">
        <w:t>computacionais</w:t>
      </w:r>
      <w:r w:rsidR="00D30E6E">
        <w:t xml:space="preserve"> para modelos SFC,</w:t>
      </w:r>
      <w:r w:rsidR="009876AC">
        <w:t xml:space="preserve"> </w:t>
      </w:r>
      <w:r w:rsidR="00A6385F">
        <w:t xml:space="preserve">utilizando o </w:t>
      </w:r>
      <w:r w:rsidR="00F22D29">
        <w:t xml:space="preserve">pacote </w:t>
      </w:r>
      <w:r w:rsidR="00480EA2">
        <w:t>PKSFC</w:t>
      </w:r>
      <w:r w:rsidR="00F22D29">
        <w:t xml:space="preserve"> para R (disponível em</w:t>
      </w:r>
      <w:r w:rsidR="00480EA2">
        <w:t xml:space="preserve"> </w:t>
      </w:r>
      <w:hyperlink r:id="rId10" w:history="1">
        <w:r w:rsidR="009D2D78" w:rsidRPr="0038354C">
          <w:rPr>
            <w:rStyle w:val="Hyperlink"/>
          </w:rPr>
          <w:t>https://github.com/S120/PKSFC</w:t>
        </w:r>
      </w:hyperlink>
      <w:r w:rsidR="00480EA2">
        <w:t xml:space="preserve">). </w:t>
      </w:r>
    </w:p>
    <w:p w14:paraId="4B8D7523" w14:textId="20568794" w:rsidR="00FD098F" w:rsidRDefault="00480EA2" w:rsidP="00D30E6E">
      <w:r>
        <w:t>As simulações serão utilizadas</w:t>
      </w:r>
      <w:r w:rsidR="00F22D29">
        <w:t xml:space="preserve"> </w:t>
      </w:r>
      <w:r w:rsidR="00D30E6E">
        <w:t>para avaliar o impacto de desvalorizações cambias</w:t>
      </w:r>
      <w:r w:rsidR="00D30E6E" w:rsidRPr="00065665">
        <w:t xml:space="preserve">, </w:t>
      </w:r>
      <w:r w:rsidR="00D30E6E">
        <w:t xml:space="preserve">no </w:t>
      </w:r>
      <w:r w:rsidR="00D30E6E" w:rsidRPr="00065665">
        <w:t>crescimento econômico</w:t>
      </w:r>
      <w:r w:rsidR="00D30E6E">
        <w:t xml:space="preserve"> e progresso técnico</w:t>
      </w:r>
      <w:r w:rsidR="00514975">
        <w:t>.</w:t>
      </w:r>
      <w:r w:rsidR="00C07556">
        <w:t xml:space="preserve"> </w:t>
      </w:r>
      <w:r w:rsidR="002E65EE" w:rsidRPr="00065665">
        <w:t xml:space="preserve"> </w:t>
      </w:r>
      <w:commentRangeStart w:id="35"/>
      <w:r w:rsidR="00514975">
        <w:t xml:space="preserve">O modelo será </w:t>
      </w:r>
      <w:r w:rsidR="002E65EE" w:rsidRPr="00065665">
        <w:t>parametrizados para dois países, sendo um deles com restrição de balança de pagamentos</w:t>
      </w:r>
      <w:r w:rsidR="002B4D00">
        <w:t>, como o Brasil,</w:t>
      </w:r>
      <w:r w:rsidR="002E65EE" w:rsidRPr="00065665">
        <w:t xml:space="preserve"> e outro não</w:t>
      </w:r>
      <w:r w:rsidR="002B4D00">
        <w:t>, nesse caso os EUA. U</w:t>
      </w:r>
      <w:r w:rsidR="002E65EE" w:rsidRPr="00065665">
        <w:t>m deles possuindo função de consumo por imitação.</w:t>
      </w:r>
      <w:commentRangeEnd w:id="34"/>
      <w:r w:rsidR="00541A90">
        <w:rPr>
          <w:rStyle w:val="CommentReference"/>
        </w:rPr>
        <w:commentReference w:id="34"/>
      </w:r>
      <w:commentRangeEnd w:id="35"/>
      <w:r w:rsidR="00142321">
        <w:rPr>
          <w:rStyle w:val="CommentReference"/>
        </w:rPr>
        <w:commentReference w:id="35"/>
      </w:r>
    </w:p>
    <w:p w14:paraId="5C8D2715" w14:textId="3AB2B86E" w:rsidR="00171A9D" w:rsidRDefault="00D30E6E" w:rsidP="00171A9D">
      <w:r>
        <w:t>Os</w:t>
      </w:r>
      <w:r w:rsidR="002E4FFC">
        <w:t xml:space="preserve"> modelos</w:t>
      </w:r>
      <w:r>
        <w:t xml:space="preserve"> serão</w:t>
      </w:r>
      <w:r w:rsidR="002E4FFC">
        <w:t xml:space="preserve"> baseados em </w:t>
      </w:r>
      <w:proofErr w:type="spellStart"/>
      <w:r w:rsidR="002E4FFC">
        <w:t>Brochier</w:t>
      </w:r>
      <w:proofErr w:type="spellEnd"/>
      <w:r w:rsidR="002E4FFC">
        <w:t xml:space="preserve"> (2018), </w:t>
      </w:r>
      <w:proofErr w:type="spellStart"/>
      <w:r w:rsidR="002E4FFC">
        <w:t>B</w:t>
      </w:r>
      <w:r w:rsidR="00D16B83">
        <w:t>rochier</w:t>
      </w:r>
      <w:proofErr w:type="spellEnd"/>
      <w:r w:rsidR="00D16B83">
        <w:t xml:space="preserve"> e Silva (2018</w:t>
      </w:r>
      <w:r w:rsidR="00D12F71">
        <w:t>) e</w:t>
      </w:r>
      <w:r w:rsidR="00501100">
        <w:t xml:space="preserve"> Ribeiro, </w:t>
      </w:r>
      <w:proofErr w:type="spellStart"/>
      <w:r w:rsidR="00501100">
        <w:t>McCombie</w:t>
      </w:r>
      <w:proofErr w:type="spellEnd"/>
      <w:r w:rsidR="00501100">
        <w:t xml:space="preserve"> e Lima (2016). Além d</w:t>
      </w:r>
      <w:r w:rsidR="00AE485F">
        <w:t>a</w:t>
      </w:r>
      <w:r w:rsidR="00501100">
        <w:t xml:space="preserve"> literatura </w:t>
      </w:r>
      <w:r w:rsidR="00AE485F">
        <w:t>sobre</w:t>
      </w:r>
      <w:r w:rsidR="00501100">
        <w:t xml:space="preserve"> a pertinência </w:t>
      </w:r>
      <w:r w:rsidR="00C37525">
        <w:t>do supermultiplicador para a teoria de crescimento econômico pós-</w:t>
      </w:r>
      <w:proofErr w:type="spellStart"/>
      <w:r w:rsidR="00C37525">
        <w:t>keynesiana</w:t>
      </w:r>
      <w:proofErr w:type="spellEnd"/>
      <w:r w:rsidR="00C37525">
        <w:t>, como Alain (</w:t>
      </w:r>
      <w:r w:rsidR="00CB270C">
        <w:t xml:space="preserve">2015), </w:t>
      </w:r>
      <w:proofErr w:type="spellStart"/>
      <w:r w:rsidR="00AE485F">
        <w:t>L</w:t>
      </w:r>
      <w:r w:rsidR="00932BC1">
        <w:t>avoie</w:t>
      </w:r>
      <w:proofErr w:type="spellEnd"/>
      <w:r w:rsidR="00932BC1">
        <w:t xml:space="preserve"> (2006), Freitas e Serrano</w:t>
      </w:r>
      <w:r w:rsidR="00AE485F">
        <w:t xml:space="preserve"> </w:t>
      </w:r>
      <w:r w:rsidR="00A222E0">
        <w:t>(2015), Fagundes e Freitas (2017), entre outros.</w:t>
      </w:r>
    </w:p>
    <w:p w14:paraId="63F0B78A" w14:textId="6BB1428D" w:rsidR="003F5DC9" w:rsidRDefault="00AE3C16" w:rsidP="00171A9D">
      <w:r>
        <w:t xml:space="preserve">O modelo que avalia </w:t>
      </w:r>
      <w:r w:rsidR="00950CE5">
        <w:t>resultados da</w:t>
      </w:r>
      <w:r w:rsidR="003F5DC9">
        <w:t xml:space="preserve"> </w:t>
      </w:r>
      <w:r w:rsidR="00F02CE8">
        <w:t xml:space="preserve">política de desvalorização </w:t>
      </w:r>
      <w:r w:rsidR="00D12F71">
        <w:t xml:space="preserve">do </w:t>
      </w:r>
      <w:r w:rsidR="00F02CE8">
        <w:t>cambio</w:t>
      </w:r>
      <w:r w:rsidR="00054B09">
        <w:t xml:space="preserve"> no progresso técnico</w:t>
      </w:r>
      <w:r w:rsidR="00F02CE8">
        <w:t xml:space="preserve"> deve conter uma </w:t>
      </w:r>
      <w:r w:rsidR="00F8193A">
        <w:t xml:space="preserve">adaptação da função de consumo por imitação proposta por </w:t>
      </w:r>
      <w:proofErr w:type="spellStart"/>
      <w:r w:rsidR="00F8193A">
        <w:t>Theobald</w:t>
      </w:r>
      <w:proofErr w:type="spellEnd"/>
      <w:r w:rsidR="00F8193A">
        <w:t xml:space="preserve">, </w:t>
      </w:r>
      <w:proofErr w:type="spellStart"/>
      <w:r w:rsidR="00F8193A">
        <w:t>Balabed</w:t>
      </w:r>
      <w:proofErr w:type="spellEnd"/>
      <w:r w:rsidR="00F8193A">
        <w:t xml:space="preserve"> e van </w:t>
      </w:r>
      <w:proofErr w:type="spellStart"/>
      <w:r w:rsidR="00F8193A">
        <w:t>Treeck</w:t>
      </w:r>
      <w:proofErr w:type="spellEnd"/>
      <w:r w:rsidR="00F8193A">
        <w:t xml:space="preserve"> (2017) e tratará as variações nas taxas nominais de câmbio como exógenas, </w:t>
      </w:r>
      <w:r w:rsidR="00054B09">
        <w:t>conforme tratamento dado pelos mesmos autores à essa variável.</w:t>
      </w:r>
    </w:p>
    <w:p w14:paraId="35DA6AA4" w14:textId="1228A682" w:rsidR="00A222E0" w:rsidRDefault="00B967CB" w:rsidP="00171A9D">
      <w:r>
        <w:t>O</w:t>
      </w:r>
      <w:r w:rsidR="00C545F9">
        <w:t xml:space="preserve"> modelo será parametrizado com valores convenientes </w:t>
      </w:r>
      <w:r w:rsidR="00EF6830">
        <w:t xml:space="preserve">para uma economia como a do Brasil. Nesse sentido, serão </w:t>
      </w:r>
      <w:r w:rsidR="00E1667A">
        <w:t xml:space="preserve">utilizados </w:t>
      </w:r>
      <w:r w:rsidR="00DC35CC">
        <w:t>textos empíricos que possam sugerir a conveniência dos parâmetros</w:t>
      </w:r>
      <w:r w:rsidR="006474B9">
        <w:t>. C</w:t>
      </w:r>
      <w:r w:rsidR="00DC35CC">
        <w:t xml:space="preserve">omo </w:t>
      </w:r>
      <w:r w:rsidR="00514975">
        <w:t xml:space="preserve">Santos et </w:t>
      </w:r>
      <w:r w:rsidR="00B83646">
        <w:t>a</w:t>
      </w:r>
      <w:r w:rsidR="00514975">
        <w:t xml:space="preserve">l (2017), </w:t>
      </w:r>
      <w:r w:rsidR="006474B9">
        <w:t>Teixeira e Carvalho (2015),</w:t>
      </w:r>
      <w:r w:rsidR="00514975">
        <w:t xml:space="preserve"> </w:t>
      </w:r>
      <w:proofErr w:type="spellStart"/>
      <w:r w:rsidR="00130835">
        <w:t>Magacho</w:t>
      </w:r>
      <w:proofErr w:type="spellEnd"/>
      <w:r w:rsidR="00130835">
        <w:t xml:space="preserve"> e </w:t>
      </w:r>
      <w:proofErr w:type="spellStart"/>
      <w:r w:rsidR="00130835">
        <w:t>McCombie</w:t>
      </w:r>
      <w:proofErr w:type="spellEnd"/>
      <w:r w:rsidR="00130835">
        <w:t xml:space="preserve"> (2017), entre outros.</w:t>
      </w:r>
    </w:p>
    <w:p w14:paraId="691FEBA7" w14:textId="4B31A907" w:rsidR="00130835" w:rsidRDefault="00130835" w:rsidP="00171A9D">
      <w:r>
        <w:t xml:space="preserve">A </w:t>
      </w:r>
      <w:r w:rsidR="00072C2E">
        <w:t>trabalho</w:t>
      </w:r>
      <w:r>
        <w:t xml:space="preserve"> ter</w:t>
      </w:r>
      <w:r w:rsidR="00072C2E">
        <w:t>á</w:t>
      </w:r>
      <w:r>
        <w:t xml:space="preserve"> a seguinte estrutura básica</w:t>
      </w:r>
      <w:r w:rsidR="00072C2E">
        <w:t>,</w:t>
      </w:r>
      <w:r w:rsidR="002220C6">
        <w:t xml:space="preserve"> além da</w:t>
      </w:r>
      <w:r w:rsidR="008F0BD6">
        <w:t xml:space="preserve"> intro</w:t>
      </w:r>
      <w:r w:rsidR="00AE15D5">
        <w:t xml:space="preserve">dução e </w:t>
      </w:r>
      <w:r w:rsidR="007355C6">
        <w:t xml:space="preserve">das </w:t>
      </w:r>
      <w:r w:rsidR="00AE15D5">
        <w:t>conclusões</w:t>
      </w:r>
      <w:r>
        <w:t>:</w:t>
      </w:r>
    </w:p>
    <w:p w14:paraId="6C508EC3" w14:textId="2F0F1F62" w:rsidR="00130835" w:rsidRDefault="00130835" w:rsidP="00171A9D">
      <w:r>
        <w:t xml:space="preserve">Capitulo 1 </w:t>
      </w:r>
      <w:r w:rsidR="008972B3">
        <w:t>–</w:t>
      </w:r>
      <w:r>
        <w:t xml:space="preserve"> </w:t>
      </w:r>
      <w:r w:rsidR="00CF1508">
        <w:t xml:space="preserve">Revisão de literatura sobre </w:t>
      </w:r>
      <w:r w:rsidR="00FD098F">
        <w:t>a avaliação dos impactos de desvalorização cambial no crescimento econômico e progresso t</w:t>
      </w:r>
      <w:r w:rsidR="005B378F">
        <w:t>écnico, u</w:t>
      </w:r>
      <w:r w:rsidR="00FD098F">
        <w:t xml:space="preserve">tilizando-se de </w:t>
      </w:r>
      <w:r w:rsidR="00FD098F" w:rsidRPr="00065665">
        <w:t xml:space="preserve">Bresser-Pereira e </w:t>
      </w:r>
      <w:proofErr w:type="spellStart"/>
      <w:r w:rsidR="00FD098F" w:rsidRPr="00065665">
        <w:t>Rug</w:t>
      </w:r>
      <w:r w:rsidR="00FD098F">
        <w:t>it</w:t>
      </w:r>
      <w:r w:rsidR="00FD098F" w:rsidRPr="00065665">
        <w:t>sky</w:t>
      </w:r>
      <w:proofErr w:type="spellEnd"/>
      <w:r w:rsidR="00FD098F" w:rsidRPr="00065665">
        <w:t xml:space="preserve"> (2018), </w:t>
      </w:r>
      <w:r w:rsidR="00FD098F">
        <w:t>Barbosa-Filho (2006)</w:t>
      </w:r>
      <w:r w:rsidR="00FD098F" w:rsidRPr="00065665">
        <w:t>, Ferrari, Freitas e Barbosa Filho (2013)</w:t>
      </w:r>
      <w:r w:rsidR="00FD098F">
        <w:t>, Missio e Jayme (2012), entre outros</w:t>
      </w:r>
      <w:r w:rsidR="00D13214">
        <w:t>.</w:t>
      </w:r>
    </w:p>
    <w:p w14:paraId="74CECEE2" w14:textId="0EFE91A5" w:rsidR="008972B3" w:rsidRDefault="008972B3" w:rsidP="00171A9D">
      <w:r>
        <w:t xml:space="preserve">Capítulo 2 </w:t>
      </w:r>
      <w:r w:rsidR="00DA5B70">
        <w:t>–</w:t>
      </w:r>
      <w:r>
        <w:t xml:space="preserve"> </w:t>
      </w:r>
      <w:r w:rsidR="00DF5AA2">
        <w:t xml:space="preserve">Apresentação da pertinência </w:t>
      </w:r>
      <w:r w:rsidR="001D558E">
        <w:t xml:space="preserve">de modelos com supermultiplicador e SFC, apresentação do modelo desenvolvido por </w:t>
      </w:r>
      <w:proofErr w:type="spellStart"/>
      <w:r w:rsidR="001D558E">
        <w:t>Brochier</w:t>
      </w:r>
      <w:proofErr w:type="spellEnd"/>
      <w:r w:rsidR="001D558E">
        <w:t xml:space="preserve"> (2018) e </w:t>
      </w:r>
      <w:proofErr w:type="spellStart"/>
      <w:r w:rsidR="001D558E">
        <w:t>Brochier</w:t>
      </w:r>
      <w:proofErr w:type="spellEnd"/>
      <w:r w:rsidR="001D558E">
        <w:t xml:space="preserve"> e Silva </w:t>
      </w:r>
      <w:r w:rsidR="001D558E">
        <w:lastRenderedPageBreak/>
        <w:t>(2017).</w:t>
      </w:r>
      <w:r w:rsidR="00CF1508">
        <w:t xml:space="preserve"> </w:t>
      </w:r>
      <w:r w:rsidR="00DA5B70">
        <w:t xml:space="preserve">Introdução do diferencial </w:t>
      </w:r>
      <w:r w:rsidR="00F866F9">
        <w:t xml:space="preserve">de juros no modelo utilizando Santos (2017), </w:t>
      </w:r>
      <w:r w:rsidR="00D76089">
        <w:t>apresentação dos resultados da simulação.</w:t>
      </w:r>
    </w:p>
    <w:p w14:paraId="74A5C5F7" w14:textId="0FA0D7FC" w:rsidR="00D76089" w:rsidRDefault="00D76089" w:rsidP="00171A9D">
      <w:r>
        <w:t xml:space="preserve">Capitulo 3 – Construção do modelo que integre </w:t>
      </w:r>
      <w:r w:rsidR="00947381">
        <w:t xml:space="preserve">os resultados de Ribeiro, </w:t>
      </w:r>
      <w:proofErr w:type="spellStart"/>
      <w:r w:rsidR="00947381">
        <w:t>McCombie</w:t>
      </w:r>
      <w:proofErr w:type="spellEnd"/>
      <w:r w:rsidR="00947381">
        <w:t xml:space="preserve"> e Lima (2016) </w:t>
      </w:r>
      <w:r w:rsidR="00963464">
        <w:t>sobre desvalorizaç</w:t>
      </w:r>
      <w:r w:rsidR="00362777">
        <w:t xml:space="preserve">ão cambiais e progresso técnico, transformação das equações utilizadas pelos </w:t>
      </w:r>
      <w:r w:rsidR="00CC44A2">
        <w:t xml:space="preserve">mesmos </w:t>
      </w:r>
      <w:r w:rsidR="00362777">
        <w:t xml:space="preserve">autores em equações </w:t>
      </w:r>
      <w:r w:rsidR="00CC44A2">
        <w:t>em diferenças</w:t>
      </w:r>
      <w:r w:rsidR="00C422D7">
        <w:t>, apresentação das simulações e resultados.</w:t>
      </w:r>
    </w:p>
    <w:p w14:paraId="3B51E248" w14:textId="1DD2EF85" w:rsidR="00BB037A" w:rsidRDefault="00C422D7" w:rsidP="002125FA">
      <w:r>
        <w:t xml:space="preserve">Capítulo 4 – </w:t>
      </w:r>
      <w:r w:rsidR="00A35BA7">
        <w:t xml:space="preserve">Introdução da </w:t>
      </w:r>
      <w:r w:rsidR="00436C89">
        <w:t xml:space="preserve">função consumo por imitação no modelo, </w:t>
      </w:r>
      <w:r w:rsidR="008F0BD6">
        <w:t>avaliação da pertinência da mesma, simulações e resultados.</w:t>
      </w:r>
    </w:p>
    <w:p w14:paraId="099AEBC9" w14:textId="18C1DE5F" w:rsidR="00BB037A" w:rsidRDefault="00BB037A" w:rsidP="00BB037A">
      <w:r>
        <w:t>C</w:t>
      </w:r>
      <w:r w:rsidR="00EB29CF">
        <w:t>r</w:t>
      </w:r>
      <w:r>
        <w:t>onograma</w:t>
      </w:r>
    </w:p>
    <w:p w14:paraId="7A6FAB69" w14:textId="249A3D01" w:rsidR="00BB037A" w:rsidRDefault="002943C5" w:rsidP="002125FA">
      <w:pPr>
        <w:ind w:firstLine="0"/>
      </w:pPr>
      <w:r w:rsidRPr="002B1FE3">
        <w:rPr>
          <w:noProof/>
          <w:lang w:val="en-US"/>
        </w:rPr>
        <w:drawing>
          <wp:inline distT="0" distB="0" distL="0" distR="0" wp14:anchorId="7A8D9501" wp14:editId="7379F70F">
            <wp:extent cx="5661660" cy="2743200"/>
            <wp:effectExtent l="0" t="0" r="0" b="0"/>
            <wp:docPr id="1"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1660" cy="2743200"/>
                    </a:xfrm>
                    <a:prstGeom prst="rect">
                      <a:avLst/>
                    </a:prstGeom>
                    <a:noFill/>
                    <a:ln>
                      <a:noFill/>
                    </a:ln>
                  </pic:spPr>
                </pic:pic>
              </a:graphicData>
            </a:graphic>
          </wp:inline>
        </w:drawing>
      </w:r>
    </w:p>
    <w:p w14:paraId="299340EF" w14:textId="36142A10" w:rsidR="00622503" w:rsidRDefault="00622503" w:rsidP="002125FA">
      <w:pPr>
        <w:ind w:firstLine="0"/>
      </w:pPr>
      <w:r>
        <w:t>Referências Bibliográficas</w:t>
      </w:r>
    </w:p>
    <w:p w14:paraId="3E100F2D" w14:textId="78DA3D4C" w:rsidR="00B175FB" w:rsidRPr="00BC19D6" w:rsidRDefault="00B175FB" w:rsidP="00B175FB">
      <w:pPr>
        <w:pStyle w:val="Bibliography"/>
        <w:spacing w:line="240" w:lineRule="auto"/>
        <w:ind w:firstLine="0"/>
        <w:rPr>
          <w:noProof/>
          <w:sz w:val="22"/>
          <w:szCs w:val="22"/>
        </w:rPr>
      </w:pPr>
      <w:r w:rsidRPr="00BC19D6">
        <w:rPr>
          <w:noProof/>
          <w:sz w:val="22"/>
          <w:szCs w:val="22"/>
        </w:rPr>
        <w:t xml:space="preserve">BARBOSA-FLIHO, N. </w:t>
      </w:r>
      <w:r w:rsidRPr="00BC19D6">
        <w:rPr>
          <w:b/>
          <w:bCs/>
          <w:noProof/>
          <w:sz w:val="22"/>
          <w:szCs w:val="22"/>
        </w:rPr>
        <w:t>Exchange Rates, Growth and Inflation</w:t>
      </w:r>
      <w:r w:rsidRPr="00BC19D6">
        <w:rPr>
          <w:noProof/>
          <w:sz w:val="22"/>
          <w:szCs w:val="22"/>
        </w:rPr>
        <w:t>. Annual Conference on Development and Change. Campos do Jordão: [s.n.]. 2006.</w:t>
      </w:r>
    </w:p>
    <w:p w14:paraId="0923196D"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BELABED, C. A.; THEOBALD, T.; TREECK, T. V. Income distribution and current account imbalances. </w:t>
      </w:r>
      <w:r w:rsidRPr="00BC19D6">
        <w:rPr>
          <w:b/>
          <w:bCs/>
          <w:noProof/>
          <w:sz w:val="22"/>
          <w:szCs w:val="22"/>
        </w:rPr>
        <w:t xml:space="preserve">Cambridge Journal of Economics </w:t>
      </w:r>
      <w:r w:rsidRPr="00BC19D6">
        <w:rPr>
          <w:noProof/>
          <w:sz w:val="22"/>
          <w:szCs w:val="22"/>
        </w:rPr>
        <w:t>, n. 42, julho 2017. 47-94.</w:t>
      </w:r>
    </w:p>
    <w:p w14:paraId="2293298A"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BHERING, G.; SERRANO, F. </w:t>
      </w:r>
      <w:r w:rsidRPr="00BC19D6">
        <w:rPr>
          <w:b/>
          <w:bCs/>
          <w:noProof/>
          <w:sz w:val="22"/>
          <w:szCs w:val="22"/>
        </w:rPr>
        <w:t>A Restrição Externa e a “Lei de Thirlwall” com Endividamento Externo</w:t>
      </w:r>
      <w:r w:rsidRPr="00BC19D6">
        <w:rPr>
          <w:noProof/>
          <w:sz w:val="22"/>
          <w:szCs w:val="22"/>
        </w:rPr>
        <w:t>. 42º Econtro Nacional de Economia. Natal: [s.n.]. 2014. p. 1-20.</w:t>
      </w:r>
    </w:p>
    <w:p w14:paraId="02AD5CCB"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BLECKER, R. A. Open economy models of distribution and growth. In: HEIN, E.; STOCKHAMMER, E. </w:t>
      </w:r>
      <w:r w:rsidRPr="00BC19D6">
        <w:rPr>
          <w:b/>
          <w:bCs/>
          <w:noProof/>
          <w:sz w:val="22"/>
          <w:szCs w:val="22"/>
        </w:rPr>
        <w:t>A Modern Guide to Keynesian Macroeconomics and Economic Policies</w:t>
      </w:r>
      <w:r w:rsidRPr="00BC19D6">
        <w:rPr>
          <w:noProof/>
          <w:sz w:val="22"/>
          <w:szCs w:val="22"/>
        </w:rPr>
        <w:t>. Cheltenham: Edward Elgar, 2011. p. 215-239.</w:t>
      </w:r>
    </w:p>
    <w:p w14:paraId="4FCD7A10"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BRESSER-PEREIRA, L. C.; RUGITSKY, F. Industrial policy and exchange rate scepticism. </w:t>
      </w:r>
      <w:r w:rsidRPr="00BC19D6">
        <w:rPr>
          <w:b/>
          <w:bCs/>
          <w:noProof/>
          <w:sz w:val="22"/>
          <w:szCs w:val="22"/>
        </w:rPr>
        <w:t>Cambridge Journal of Economics</w:t>
      </w:r>
      <w:r w:rsidRPr="00BC19D6">
        <w:rPr>
          <w:noProof/>
          <w:sz w:val="22"/>
          <w:szCs w:val="22"/>
        </w:rPr>
        <w:t>, Cambridge, 42, n. 3, Abril 2018. 617-632.</w:t>
      </w:r>
    </w:p>
    <w:p w14:paraId="18D09900" w14:textId="739F4FD0" w:rsidR="00B175FB" w:rsidRPr="00BC19D6" w:rsidRDefault="00B175FB" w:rsidP="00B175FB">
      <w:pPr>
        <w:pStyle w:val="Bibliography"/>
        <w:spacing w:line="240" w:lineRule="auto"/>
        <w:ind w:firstLine="0"/>
        <w:rPr>
          <w:noProof/>
          <w:sz w:val="22"/>
          <w:szCs w:val="22"/>
        </w:rPr>
      </w:pPr>
      <w:r w:rsidRPr="00BC19D6">
        <w:rPr>
          <w:noProof/>
          <w:sz w:val="22"/>
          <w:szCs w:val="22"/>
        </w:rPr>
        <w:t xml:space="preserve">BROCHIER, L. </w:t>
      </w:r>
      <w:r w:rsidRPr="00BC19D6">
        <w:rPr>
          <w:b/>
          <w:bCs/>
          <w:noProof/>
          <w:sz w:val="22"/>
          <w:szCs w:val="22"/>
        </w:rPr>
        <w:t>Endogenous autonomous expenditures in a Supermultipler Stock-Flow Consistent model:</w:t>
      </w:r>
      <w:r w:rsidRPr="00BC19D6">
        <w:rPr>
          <w:noProof/>
          <w:sz w:val="22"/>
          <w:szCs w:val="22"/>
        </w:rPr>
        <w:t xml:space="preserve"> an appraisal of growth and distribution e􏰃ffects. Tese de Doutorado</w:t>
      </w:r>
      <w:r w:rsidR="005F5E55">
        <w:rPr>
          <w:noProof/>
          <w:sz w:val="22"/>
          <w:szCs w:val="22"/>
        </w:rPr>
        <w:t xml:space="preserve"> em Economia</w:t>
      </w:r>
      <w:r w:rsidRPr="00BC19D6">
        <w:rPr>
          <w:noProof/>
          <w:sz w:val="22"/>
          <w:szCs w:val="22"/>
        </w:rPr>
        <w:t xml:space="preserve">. Campinas: UNICAMP. 2018. p. </w:t>
      </w:r>
      <w:r w:rsidR="005F5E55">
        <w:rPr>
          <w:noProof/>
          <w:sz w:val="22"/>
          <w:szCs w:val="22"/>
        </w:rPr>
        <w:t>1-</w:t>
      </w:r>
      <w:r w:rsidRPr="00BC19D6">
        <w:rPr>
          <w:noProof/>
          <w:sz w:val="22"/>
          <w:szCs w:val="22"/>
        </w:rPr>
        <w:t>134.</w:t>
      </w:r>
    </w:p>
    <w:p w14:paraId="158A4FAC"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BROCHIER, L.; SILVA, A. C. M. A supermultiplier Stock-Flow Consistent model: the “return” of the paradoxes of thrift and costs in the long run? </w:t>
      </w:r>
      <w:r w:rsidRPr="00BC19D6">
        <w:rPr>
          <w:b/>
          <w:bCs/>
          <w:noProof/>
          <w:sz w:val="22"/>
          <w:szCs w:val="22"/>
        </w:rPr>
        <w:t>Cambridge Journal of Economics</w:t>
      </w:r>
      <w:r w:rsidRPr="00BC19D6">
        <w:rPr>
          <w:noProof/>
          <w:sz w:val="22"/>
          <w:szCs w:val="22"/>
        </w:rPr>
        <w:t xml:space="preserve">, </w:t>
      </w:r>
      <w:r>
        <w:rPr>
          <w:noProof/>
          <w:sz w:val="22"/>
          <w:szCs w:val="22"/>
        </w:rPr>
        <w:t xml:space="preserve">Junho 2018. </w:t>
      </w:r>
      <w:r w:rsidRPr="00BC19D6">
        <w:rPr>
          <w:noProof/>
          <w:sz w:val="22"/>
          <w:szCs w:val="22"/>
        </w:rPr>
        <w:t>1-30.</w:t>
      </w:r>
    </w:p>
    <w:p w14:paraId="761F3593"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CAVERZASI, E.; GODIN, A. Post-Keynesian stock- ow-consistent modelling: a survey. </w:t>
      </w:r>
      <w:r w:rsidRPr="00BC19D6">
        <w:rPr>
          <w:b/>
          <w:bCs/>
          <w:noProof/>
          <w:sz w:val="22"/>
          <w:szCs w:val="22"/>
        </w:rPr>
        <w:t>Cambridge Journal of Economics</w:t>
      </w:r>
      <w:r w:rsidRPr="00BC19D6">
        <w:rPr>
          <w:noProof/>
          <w:sz w:val="22"/>
          <w:szCs w:val="22"/>
        </w:rPr>
        <w:t>, n. 39, julho 2015. 157-187.</w:t>
      </w:r>
    </w:p>
    <w:p w14:paraId="26573C2B"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CIEPLINSKI, A. G. </w:t>
      </w:r>
      <w:r w:rsidRPr="00BC19D6">
        <w:rPr>
          <w:b/>
          <w:bCs/>
          <w:noProof/>
          <w:sz w:val="22"/>
          <w:szCs w:val="22"/>
        </w:rPr>
        <w:t>Teoremas de Paridade de Juros e Taxas de Juros Exógenas Uma Avaliação Teórica e Empírica</w:t>
      </w:r>
      <w:r w:rsidRPr="00BC19D6">
        <w:rPr>
          <w:noProof/>
          <w:sz w:val="22"/>
          <w:szCs w:val="22"/>
        </w:rPr>
        <w:t>. Dissertação de Mestrado. Rio de Janeiro: UFRJ. 2014. p. 187.</w:t>
      </w:r>
    </w:p>
    <w:p w14:paraId="7BAC0985" w14:textId="77777777" w:rsidR="00B175FB" w:rsidRPr="00BC19D6" w:rsidRDefault="00B175FB" w:rsidP="00B175FB">
      <w:pPr>
        <w:pStyle w:val="Bibliography"/>
        <w:spacing w:line="240" w:lineRule="auto"/>
        <w:ind w:firstLine="0"/>
        <w:rPr>
          <w:noProof/>
          <w:sz w:val="22"/>
          <w:szCs w:val="22"/>
        </w:rPr>
      </w:pPr>
      <w:r w:rsidRPr="00BC19D6">
        <w:rPr>
          <w:noProof/>
          <w:sz w:val="22"/>
          <w:szCs w:val="22"/>
        </w:rPr>
        <w:lastRenderedPageBreak/>
        <w:t xml:space="preserve">DUTT, A. Income inequality, the wage share, and economic growth. </w:t>
      </w:r>
      <w:r w:rsidRPr="00BC19D6">
        <w:rPr>
          <w:b/>
          <w:bCs/>
          <w:noProof/>
          <w:sz w:val="22"/>
          <w:szCs w:val="22"/>
        </w:rPr>
        <w:t>Review of Keynesian Economics</w:t>
      </w:r>
      <w:r w:rsidRPr="00BC19D6">
        <w:rPr>
          <w:noProof/>
          <w:sz w:val="22"/>
          <w:szCs w:val="22"/>
        </w:rPr>
        <w:t>, 5, n. 2, 2017. 170-195.</w:t>
      </w:r>
    </w:p>
    <w:p w14:paraId="11F63399"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FAGUNDES, L. D. S.; FREITAS, F. N. </w:t>
      </w:r>
      <w:r w:rsidRPr="00BC19D6">
        <w:rPr>
          <w:b/>
          <w:bCs/>
          <w:noProof/>
          <w:sz w:val="22"/>
          <w:szCs w:val="22"/>
        </w:rPr>
        <w:t>THE ROLE OF AUTONOMOUS NON-CAPACITY CREATING EXPENDITURES IN RECENT KALECKIAN GROWTH MODELS:</w:t>
      </w:r>
      <w:r w:rsidRPr="00BC19D6">
        <w:rPr>
          <w:noProof/>
          <w:sz w:val="22"/>
          <w:szCs w:val="22"/>
        </w:rPr>
        <w:t xml:space="preserve"> AN ASSESSMENT FROM THE PERSPECTIVE OF THE SRAFFIAN SUPERMULTIPLIER MODEL. X Encontro Internacional da Associação Keynesiana Brasileira. Brasilia: [s.n.]. 2017. p. 1-24.</w:t>
      </w:r>
    </w:p>
    <w:p w14:paraId="2D2626DC"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FERRARI, M. A. R.; FREITAS, F. N.; BARBOSA-FILHO, N. A Taxa de Câmbio Real e a Restrição Externa: Uma Proposta de Releitura com Elasticidades Endógenas. </w:t>
      </w:r>
      <w:r w:rsidRPr="00BC19D6">
        <w:rPr>
          <w:b/>
          <w:bCs/>
          <w:noProof/>
          <w:sz w:val="22"/>
          <w:szCs w:val="22"/>
        </w:rPr>
        <w:t>Revista de Economia Política</w:t>
      </w:r>
      <w:r w:rsidRPr="00BC19D6">
        <w:rPr>
          <w:noProof/>
          <w:sz w:val="22"/>
          <w:szCs w:val="22"/>
        </w:rPr>
        <w:t>, 33, n. 1, 2013. 60-81.</w:t>
      </w:r>
    </w:p>
    <w:p w14:paraId="2BAD9B31"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FIEBIGER, B.; LAVOIE, M. rade and Business Cycles with External Markets? Non-Capacity Generating Semi-Autonomous Expneditures and E􏰃ective Demand. </w:t>
      </w:r>
      <w:r w:rsidRPr="00BC19D6">
        <w:rPr>
          <w:b/>
          <w:bCs/>
          <w:noProof/>
          <w:sz w:val="22"/>
          <w:szCs w:val="22"/>
        </w:rPr>
        <w:t>Metroeconomica</w:t>
      </w:r>
      <w:r w:rsidRPr="00BC19D6">
        <w:rPr>
          <w:noProof/>
          <w:sz w:val="22"/>
          <w:szCs w:val="22"/>
        </w:rPr>
        <w:t>, Novembro 2017.</w:t>
      </w:r>
    </w:p>
    <w:p w14:paraId="3E277567"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FREITAS, F.; SERRANO, F. Growth Rate and Level E􏰃ects , the Stability of the Adjustment of Capacity to Demand and the Sra􏰄an Supermultiplier. </w:t>
      </w:r>
      <w:r w:rsidRPr="00BC19D6">
        <w:rPr>
          <w:b/>
          <w:bCs/>
          <w:noProof/>
          <w:sz w:val="22"/>
          <w:szCs w:val="22"/>
        </w:rPr>
        <w:t>Review of Political Economy</w:t>
      </w:r>
      <w:r w:rsidRPr="00BC19D6">
        <w:rPr>
          <w:noProof/>
          <w:sz w:val="22"/>
          <w:szCs w:val="22"/>
        </w:rPr>
        <w:t>, 27, n. 3, 2015. 238-281.</w:t>
      </w:r>
    </w:p>
    <w:p w14:paraId="0ACFB8A7"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GODLEY, W.; LAVOIE, M. A Simple Model of Three Economies with Two Currencies: The Eurozone and the USA. In: ZEZZA, G.; LAVOIE, M. </w:t>
      </w:r>
      <w:r w:rsidRPr="00BC19D6">
        <w:rPr>
          <w:b/>
          <w:bCs/>
          <w:noProof/>
          <w:sz w:val="22"/>
          <w:szCs w:val="22"/>
        </w:rPr>
        <w:t>The Stock–Flow Consistent Approach:</w:t>
      </w:r>
      <w:r w:rsidRPr="00BC19D6">
        <w:rPr>
          <w:noProof/>
          <w:sz w:val="22"/>
          <w:szCs w:val="22"/>
        </w:rPr>
        <w:t xml:space="preserve"> Selected Writings of Wynne Godley. Hampshire: Palgreve McMillan, 2012. p. 158-188.</w:t>
      </w:r>
    </w:p>
    <w:p w14:paraId="5DEB960A"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HEIN, E. </w:t>
      </w:r>
      <w:r w:rsidRPr="00BC19D6">
        <w:rPr>
          <w:b/>
          <w:bCs/>
          <w:noProof/>
          <w:sz w:val="22"/>
          <w:szCs w:val="22"/>
        </w:rPr>
        <w:t>Distribuition and Growth after Keynes:</w:t>
      </w:r>
      <w:r w:rsidRPr="00BC19D6">
        <w:rPr>
          <w:noProof/>
          <w:sz w:val="22"/>
          <w:szCs w:val="22"/>
        </w:rPr>
        <w:t xml:space="preserve"> A Post-Keynesian Guide. Northampton: Edward Elgar, 2014.</w:t>
      </w:r>
    </w:p>
    <w:p w14:paraId="31E7E064"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LAVOIE, M. </w:t>
      </w:r>
      <w:r w:rsidRPr="00BC19D6">
        <w:rPr>
          <w:b/>
          <w:bCs/>
          <w:noProof/>
          <w:sz w:val="22"/>
          <w:szCs w:val="22"/>
        </w:rPr>
        <w:t>Post-Keynesian Economics:</w:t>
      </w:r>
      <w:r w:rsidRPr="00BC19D6">
        <w:rPr>
          <w:noProof/>
          <w:sz w:val="22"/>
          <w:szCs w:val="22"/>
        </w:rPr>
        <w:t xml:space="preserve"> New Foundations. Northampton: Edward Elgar, 2014.</w:t>
      </w:r>
    </w:p>
    <w:p w14:paraId="27981F3E"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LAVOIE, M.; DAIGLE, G. A Behavioral Finance Model of Exchange Rate Expectations Within a Stock-Flow Consistent Framework. </w:t>
      </w:r>
      <w:r w:rsidRPr="00BC19D6">
        <w:rPr>
          <w:b/>
          <w:bCs/>
          <w:noProof/>
          <w:sz w:val="22"/>
          <w:szCs w:val="22"/>
        </w:rPr>
        <w:t>Metroeconomica</w:t>
      </w:r>
      <w:r w:rsidRPr="00BC19D6">
        <w:rPr>
          <w:noProof/>
          <w:sz w:val="22"/>
          <w:szCs w:val="22"/>
        </w:rPr>
        <w:t>, 62, n. 3, 2011. 434-458.</w:t>
      </w:r>
    </w:p>
    <w:p w14:paraId="11F348DF"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MAGACHO, G. R.; MCCOMBIE, J. S. L. A sectoral explanation of per capita income convergence and divergence: estimating Verdoorn’s law for countries at different stages of development. </w:t>
      </w:r>
      <w:r w:rsidRPr="00BC19D6">
        <w:rPr>
          <w:b/>
          <w:bCs/>
          <w:noProof/>
          <w:sz w:val="22"/>
          <w:szCs w:val="22"/>
        </w:rPr>
        <w:t>Cambridge Journal of Economics</w:t>
      </w:r>
      <w:r w:rsidRPr="00BC19D6">
        <w:rPr>
          <w:noProof/>
          <w:sz w:val="22"/>
          <w:szCs w:val="22"/>
        </w:rPr>
        <w:t>, 42, n. 4, outubro 2017.</w:t>
      </w:r>
      <w:r>
        <w:rPr>
          <w:noProof/>
          <w:sz w:val="22"/>
          <w:szCs w:val="22"/>
        </w:rPr>
        <w:t xml:space="preserve"> 1-18.</w:t>
      </w:r>
    </w:p>
    <w:p w14:paraId="3D3F4118"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NIKIFOROS, M. </w:t>
      </w:r>
      <w:r w:rsidRPr="00BC19D6">
        <w:rPr>
          <w:b/>
          <w:bCs/>
          <w:noProof/>
          <w:sz w:val="22"/>
          <w:szCs w:val="22"/>
        </w:rPr>
        <w:t>Some Comments on the Sraffian Supermultiplier Approach to Growth and Distribution</w:t>
      </w:r>
      <w:r w:rsidRPr="00BC19D6">
        <w:rPr>
          <w:noProof/>
          <w:sz w:val="22"/>
          <w:szCs w:val="22"/>
        </w:rPr>
        <w:t>. Levi Institute. Annandale-on-Hudson, p. 1-23. 2018. (Working Paper No. 907).</w:t>
      </w:r>
    </w:p>
    <w:p w14:paraId="3EB10465"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NIKIFOROS, M.; ZEZZA, G. </w:t>
      </w:r>
      <w:r w:rsidRPr="00BC19D6">
        <w:rPr>
          <w:b/>
          <w:bCs/>
          <w:noProof/>
          <w:sz w:val="22"/>
          <w:szCs w:val="22"/>
        </w:rPr>
        <w:t>Stock-flow Consistent Macroeconomic Models: A Survey</w:t>
      </w:r>
      <w:r w:rsidRPr="00BC19D6">
        <w:rPr>
          <w:noProof/>
          <w:sz w:val="22"/>
          <w:szCs w:val="22"/>
        </w:rPr>
        <w:t>. Levy Economics Institute of Bard College. Annandale-on-Hudson, p. 71. 2017. (Working Paper 891).</w:t>
      </w:r>
    </w:p>
    <w:p w14:paraId="280265E4"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RIBEIRO, R. Modelos de Crescimento com Restrição de Balanço de Pagamentos: Contexto Histórico, DesdobramentosRecentese a Busca por uma Nova Agenda. </w:t>
      </w:r>
      <w:r w:rsidRPr="00BC19D6">
        <w:rPr>
          <w:b/>
          <w:bCs/>
          <w:noProof/>
          <w:sz w:val="22"/>
          <w:szCs w:val="22"/>
        </w:rPr>
        <w:t>BRAZILIAN KEYNESIAN REVIEW</w:t>
      </w:r>
      <w:r w:rsidRPr="00BC19D6">
        <w:rPr>
          <w:noProof/>
          <w:sz w:val="22"/>
          <w:szCs w:val="22"/>
        </w:rPr>
        <w:t>, 2, n. 1, 2016. 60-87.</w:t>
      </w:r>
    </w:p>
    <w:p w14:paraId="7F0BB570"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RIBEIRO, R.; LIMA, G. T.; MCCOMBIE, J. Exchange rate, income distribution and technical change in a balance-of-payments constrained growth model. </w:t>
      </w:r>
      <w:r w:rsidRPr="00BC19D6">
        <w:rPr>
          <w:b/>
          <w:bCs/>
          <w:noProof/>
          <w:sz w:val="22"/>
          <w:szCs w:val="22"/>
        </w:rPr>
        <w:t>Review of Political Economy</w:t>
      </w:r>
      <w:r w:rsidRPr="00BC19D6">
        <w:rPr>
          <w:noProof/>
          <w:sz w:val="22"/>
          <w:szCs w:val="22"/>
        </w:rPr>
        <w:t>, 28, n. 4, 2016. 545-565.</w:t>
      </w:r>
    </w:p>
    <w:p w14:paraId="7F3C932D"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SANTOS, C. H. D.; ZEZZA, G. A SIMPLIFIED, ‘BENCHMARK’, STOCK</w:t>
      </w:r>
      <w:r w:rsidRPr="00BC19D6">
        <w:rPr>
          <w:rFonts w:ascii="Cambria Math" w:hAnsi="Cambria Math" w:cs="Cambria Math"/>
          <w:noProof/>
          <w:sz w:val="22"/>
          <w:szCs w:val="22"/>
        </w:rPr>
        <w:t>‐</w:t>
      </w:r>
      <w:r w:rsidRPr="00BC19D6">
        <w:rPr>
          <w:noProof/>
          <w:sz w:val="22"/>
          <w:szCs w:val="22"/>
        </w:rPr>
        <w:t>FLOW CONSISTENT POST</w:t>
      </w:r>
      <w:r w:rsidRPr="00BC19D6">
        <w:rPr>
          <w:rFonts w:ascii="Cambria Math" w:hAnsi="Cambria Math" w:cs="Cambria Math"/>
          <w:noProof/>
          <w:sz w:val="22"/>
          <w:szCs w:val="22"/>
        </w:rPr>
        <w:t>‐</w:t>
      </w:r>
      <w:r w:rsidRPr="00BC19D6">
        <w:rPr>
          <w:noProof/>
          <w:sz w:val="22"/>
          <w:szCs w:val="22"/>
        </w:rPr>
        <w:t xml:space="preserve">KEYNESIAN GROWTH MODEL. </w:t>
      </w:r>
      <w:r w:rsidRPr="00BC19D6">
        <w:rPr>
          <w:b/>
          <w:bCs/>
          <w:noProof/>
          <w:sz w:val="22"/>
          <w:szCs w:val="22"/>
        </w:rPr>
        <w:t>Metroeconomica</w:t>
      </w:r>
      <w:r w:rsidRPr="00BC19D6">
        <w:rPr>
          <w:noProof/>
          <w:sz w:val="22"/>
          <w:szCs w:val="22"/>
        </w:rPr>
        <w:t>, 59, n. 3, 2008. 1-38.</w:t>
      </w:r>
    </w:p>
    <w:p w14:paraId="51E7318A"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SANTOS, C. H. M. D. Por que a elasticidade-preço das importações é baixa no Brasil? Evidências a partir das desagregações das importações por categorias de uso. </w:t>
      </w:r>
      <w:r w:rsidRPr="00BC19D6">
        <w:rPr>
          <w:b/>
          <w:bCs/>
          <w:noProof/>
          <w:sz w:val="22"/>
          <w:szCs w:val="22"/>
        </w:rPr>
        <w:t>Economia e Sociedade</w:t>
      </w:r>
      <w:r w:rsidRPr="00BC19D6">
        <w:rPr>
          <w:noProof/>
          <w:sz w:val="22"/>
          <w:szCs w:val="22"/>
        </w:rPr>
        <w:t>, Campinas, 26, n. 1, 2017. 141-164.</w:t>
      </w:r>
    </w:p>
    <w:p w14:paraId="2D644F47" w14:textId="6FCFADA2" w:rsidR="00B175FB" w:rsidRPr="00BC19D6" w:rsidRDefault="00B175FB" w:rsidP="00B175FB">
      <w:pPr>
        <w:pStyle w:val="Bibliography"/>
        <w:spacing w:line="240" w:lineRule="auto"/>
        <w:ind w:firstLine="0"/>
        <w:rPr>
          <w:noProof/>
          <w:sz w:val="22"/>
          <w:szCs w:val="22"/>
        </w:rPr>
      </w:pPr>
      <w:r w:rsidRPr="00BC19D6">
        <w:rPr>
          <w:noProof/>
          <w:sz w:val="22"/>
          <w:szCs w:val="22"/>
        </w:rPr>
        <w:t xml:space="preserve">SANTOS, J. F. C. </w:t>
      </w:r>
      <w:r w:rsidRPr="00BC19D6">
        <w:rPr>
          <w:b/>
          <w:bCs/>
          <w:noProof/>
          <w:sz w:val="22"/>
          <w:szCs w:val="22"/>
        </w:rPr>
        <w:t>ENSAIOS SOBRE CRESCIMENTO, RESTRIÇÃO AO BALANÇO DE PAGAMENTOS E DISTRIBUIÇÃO DE RENDA EM ABORDAGEM STOCKFLOW CONSISTENT (SFC)</w:t>
      </w:r>
      <w:r w:rsidRPr="00BC19D6">
        <w:rPr>
          <w:noProof/>
          <w:sz w:val="22"/>
          <w:szCs w:val="22"/>
        </w:rPr>
        <w:t>.</w:t>
      </w:r>
      <w:r w:rsidR="005F5E55">
        <w:rPr>
          <w:noProof/>
          <w:sz w:val="22"/>
          <w:szCs w:val="22"/>
        </w:rPr>
        <w:t xml:space="preserve"> Tese de Doutorado em Economia. </w:t>
      </w:r>
      <w:r w:rsidRPr="00BC19D6">
        <w:rPr>
          <w:noProof/>
          <w:sz w:val="22"/>
          <w:szCs w:val="22"/>
        </w:rPr>
        <w:t>Fa</w:t>
      </w:r>
      <w:r w:rsidR="005F5E55">
        <w:rPr>
          <w:noProof/>
          <w:sz w:val="22"/>
          <w:szCs w:val="22"/>
        </w:rPr>
        <w:t>culdade Federal de Uberlândia</w:t>
      </w:r>
      <w:r w:rsidRPr="00BC19D6">
        <w:rPr>
          <w:noProof/>
          <w:sz w:val="22"/>
          <w:szCs w:val="22"/>
        </w:rPr>
        <w:t>. 2017.</w:t>
      </w:r>
      <w:r w:rsidR="005F5E55">
        <w:rPr>
          <w:noProof/>
          <w:sz w:val="22"/>
          <w:szCs w:val="22"/>
        </w:rPr>
        <w:t xml:space="preserve"> 1-189.</w:t>
      </w:r>
    </w:p>
    <w:p w14:paraId="7C422FF4"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SERRANO, F. LONG PERIOD EFFECTIVE DEMAND AND THE SRAFFIAN SUPERMULTIPLIER. </w:t>
      </w:r>
      <w:r w:rsidRPr="00BC19D6">
        <w:rPr>
          <w:b/>
          <w:bCs/>
          <w:noProof/>
          <w:sz w:val="22"/>
          <w:szCs w:val="22"/>
        </w:rPr>
        <w:t>Contributions to Political Economy</w:t>
      </w:r>
      <w:r w:rsidRPr="00BC19D6">
        <w:rPr>
          <w:noProof/>
          <w:sz w:val="22"/>
          <w:szCs w:val="22"/>
        </w:rPr>
        <w:t>, 14, 1995. 57-90.</w:t>
      </w:r>
    </w:p>
    <w:p w14:paraId="1236A9B1"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SERRANO, F. Acumulação e gasto improdutivo na economia do desenvolvimento. In: FIORI, J. L.; MEDEIROS, C. </w:t>
      </w:r>
      <w:r w:rsidRPr="00BC19D6">
        <w:rPr>
          <w:b/>
          <w:bCs/>
          <w:noProof/>
          <w:sz w:val="22"/>
          <w:szCs w:val="22"/>
        </w:rPr>
        <w:t>Polarização mundial e crescimento</w:t>
      </w:r>
      <w:r w:rsidRPr="00BC19D6">
        <w:rPr>
          <w:noProof/>
          <w:sz w:val="22"/>
          <w:szCs w:val="22"/>
        </w:rPr>
        <w:t>. Rio de Janeiro: Vozes, 2001.</w:t>
      </w:r>
    </w:p>
    <w:p w14:paraId="56189D21" w14:textId="77777777" w:rsidR="00B175FB" w:rsidRPr="00BC19D6" w:rsidRDefault="00B175FB" w:rsidP="00B175FB">
      <w:pPr>
        <w:pStyle w:val="Bibliography"/>
        <w:spacing w:line="240" w:lineRule="auto"/>
        <w:ind w:firstLine="0"/>
        <w:rPr>
          <w:noProof/>
          <w:sz w:val="22"/>
          <w:szCs w:val="22"/>
        </w:rPr>
      </w:pPr>
      <w:r w:rsidRPr="00BC19D6">
        <w:rPr>
          <w:noProof/>
          <w:sz w:val="22"/>
          <w:szCs w:val="22"/>
        </w:rPr>
        <w:lastRenderedPageBreak/>
        <w:t xml:space="preserve">SETTERFILD, M. The remarkable durability of Thirlwall’s Law. </w:t>
      </w:r>
      <w:r w:rsidRPr="00BC19D6">
        <w:rPr>
          <w:b/>
          <w:bCs/>
          <w:noProof/>
          <w:sz w:val="22"/>
          <w:szCs w:val="22"/>
        </w:rPr>
        <w:t>PSL Quartely Review</w:t>
      </w:r>
      <w:r w:rsidRPr="00BC19D6">
        <w:rPr>
          <w:noProof/>
          <w:sz w:val="22"/>
          <w:szCs w:val="22"/>
        </w:rPr>
        <w:t>, 64, n. 259, 2011. 393-427.</w:t>
      </w:r>
    </w:p>
    <w:p w14:paraId="0950CCD0"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TEIXEIRA, L. A. D. S. </w:t>
      </w:r>
      <w:r w:rsidRPr="00BC19D6">
        <w:rPr>
          <w:b/>
          <w:bCs/>
          <w:noProof/>
          <w:sz w:val="22"/>
          <w:szCs w:val="22"/>
        </w:rPr>
        <w:t>Crescimento liderado pela demanda na economia norte-americana nos anos 2000:</w:t>
      </w:r>
      <w:r w:rsidRPr="00BC19D6">
        <w:rPr>
          <w:noProof/>
          <w:sz w:val="22"/>
          <w:szCs w:val="22"/>
        </w:rPr>
        <w:t xml:space="preserve"> uma análise a partir do supermultiplicador sraffiano com inflação de ativos. Tese de Doutorado. Rio de Janeiro: Universidade Federal do Rio de Janeiro. 2015.</w:t>
      </w:r>
    </w:p>
    <w:p w14:paraId="7BCE0886"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TEIXEIRA, L.; CARVALHO, L. Câmbio e competitividade da indústria brasileira: uma análise de insumo-produto. In: MARCONI, N.; PINHEIRO, M. C.; CARVALHO, L. </w:t>
      </w:r>
      <w:r w:rsidRPr="00BC19D6">
        <w:rPr>
          <w:b/>
          <w:bCs/>
          <w:noProof/>
          <w:sz w:val="22"/>
          <w:szCs w:val="22"/>
        </w:rPr>
        <w:t>Indústria e Desenvolvimento Produtivo no Brasil</w:t>
      </w:r>
      <w:r w:rsidRPr="00BC19D6">
        <w:rPr>
          <w:noProof/>
          <w:sz w:val="22"/>
          <w:szCs w:val="22"/>
        </w:rPr>
        <w:t>. Rio de Janeiro: Elsevier, 2015.</w:t>
      </w:r>
    </w:p>
    <w:p w14:paraId="2A29E907"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TREECK, T. V. A synthetic, stock–flow consistent macroeconomic model of ‘financialisation'. </w:t>
      </w:r>
      <w:r w:rsidRPr="00BC19D6">
        <w:rPr>
          <w:b/>
          <w:bCs/>
          <w:noProof/>
          <w:sz w:val="22"/>
          <w:szCs w:val="22"/>
        </w:rPr>
        <w:t>Cambridge Journal of Economics</w:t>
      </w:r>
      <w:r w:rsidRPr="00BC19D6">
        <w:rPr>
          <w:noProof/>
          <w:sz w:val="22"/>
          <w:szCs w:val="22"/>
        </w:rPr>
        <w:t>, 26, 2008. 467-493.</w:t>
      </w:r>
    </w:p>
    <w:p w14:paraId="24DD7E32" w14:textId="77777777" w:rsidR="00B175FB" w:rsidRPr="00BC19D6" w:rsidRDefault="00B175FB" w:rsidP="00B175FB">
      <w:pPr>
        <w:pStyle w:val="Bibliography"/>
        <w:spacing w:line="240" w:lineRule="auto"/>
        <w:ind w:firstLine="0"/>
        <w:rPr>
          <w:noProof/>
          <w:sz w:val="22"/>
          <w:szCs w:val="22"/>
        </w:rPr>
      </w:pPr>
      <w:r w:rsidRPr="00BC19D6">
        <w:rPr>
          <w:noProof/>
          <w:sz w:val="22"/>
          <w:szCs w:val="22"/>
        </w:rPr>
        <w:t xml:space="preserve">ZHU, C.; FENG, E. A. </w:t>
      </w:r>
      <w:r w:rsidRPr="00BC19D6">
        <w:rPr>
          <w:b/>
          <w:bCs/>
          <w:noProof/>
          <w:sz w:val="22"/>
          <w:szCs w:val="22"/>
        </w:rPr>
        <w:t>Revisiting exchange rate puzzles</w:t>
      </w:r>
      <w:r w:rsidRPr="00BC19D6">
        <w:rPr>
          <w:noProof/>
          <w:sz w:val="22"/>
          <w:szCs w:val="22"/>
        </w:rPr>
        <w:t>. BIS. [S.l.], p. 9. 2018. (BIS PAPERS 96).</w:t>
      </w:r>
    </w:p>
    <w:p w14:paraId="58C2E42B" w14:textId="69B8FD4C" w:rsidR="000D7F19" w:rsidRPr="00065665" w:rsidRDefault="000D7F19" w:rsidP="00B175FB">
      <w:pPr>
        <w:spacing w:line="240" w:lineRule="auto"/>
        <w:ind w:firstLine="0"/>
      </w:pPr>
    </w:p>
    <w:sectPr w:rsidR="000D7F19" w:rsidRPr="00065665" w:rsidSect="00A64163">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dio" w:date="2018-09-03T15:51:00Z" w:initials="D">
    <w:p w14:paraId="27E881DB" w14:textId="3169BCC3" w:rsidR="00D13214" w:rsidRDefault="00D13214">
      <w:pPr>
        <w:pStyle w:val="CommentText"/>
      </w:pPr>
      <w:r>
        <w:rPr>
          <w:rStyle w:val="CommentReference"/>
        </w:rPr>
        <w:annotationRef/>
      </w:r>
      <w:r>
        <w:t xml:space="preserve">Está boa, mas está muito extensa. </w:t>
      </w:r>
    </w:p>
  </w:comment>
  <w:comment w:id="1" w:author="Luiz Felipe Ambrozio" w:date="2018-09-11T19:03:00Z" w:initials="LFA">
    <w:p w14:paraId="01762FA7" w14:textId="04FC0056" w:rsidR="00084BDD" w:rsidRDefault="00084BDD" w:rsidP="00084BDD">
      <w:pPr>
        <w:pStyle w:val="CommentText"/>
        <w:ind w:firstLine="0"/>
      </w:pPr>
      <w:r>
        <w:rPr>
          <w:rStyle w:val="CommentReference"/>
        </w:rPr>
        <w:annotationRef/>
      </w:r>
      <w:r>
        <w:t>Tentei reduzir um pouco, retirei uma boa parte da discussão sobre o câmbio em SFC, e resumi uma parte do modelo do Rafael.</w:t>
      </w:r>
    </w:p>
  </w:comment>
  <w:comment w:id="2" w:author="Dadio" w:date="2018-09-03T11:09:00Z" w:initials="D">
    <w:p w14:paraId="6949E8AD" w14:textId="77777777" w:rsidR="00D13214" w:rsidRDefault="00D13214" w:rsidP="009C4EFB">
      <w:pPr>
        <w:pStyle w:val="CommentText"/>
      </w:pPr>
      <w:r>
        <w:rPr>
          <w:rStyle w:val="CommentReference"/>
        </w:rPr>
        <w:annotationRef/>
      </w:r>
      <w:r>
        <w:t>Como disse antes, sempre citar referências:</w:t>
      </w:r>
    </w:p>
    <w:p w14:paraId="0FC4A706" w14:textId="572CAA5D" w:rsidR="00D13214" w:rsidRDefault="00D13214" w:rsidP="009C4EFB">
      <w:pPr>
        <w:pStyle w:val="CommentText"/>
      </w:pPr>
      <w:r>
        <w:t xml:space="preserve">- quais as referências para modelos </w:t>
      </w:r>
      <w:proofErr w:type="spellStart"/>
      <w:r>
        <w:t>kaleckianos</w:t>
      </w:r>
      <w:proofErr w:type="spellEnd"/>
      <w:r>
        <w:t>?</w:t>
      </w:r>
    </w:p>
    <w:p w14:paraId="090D1D60" w14:textId="167B486B" w:rsidR="00D13214" w:rsidRDefault="00D13214" w:rsidP="009C4EFB">
      <w:pPr>
        <w:pStyle w:val="CommentText"/>
      </w:pPr>
      <w:r>
        <w:t>- referências para o supermultiplicador</w:t>
      </w:r>
    </w:p>
    <w:p w14:paraId="5A8AB62A" w14:textId="77777777" w:rsidR="00D13214" w:rsidRDefault="00D13214" w:rsidP="009C4EFB">
      <w:pPr>
        <w:pStyle w:val="CommentText"/>
      </w:pPr>
    </w:p>
    <w:p w14:paraId="1295FE93" w14:textId="4F6CBD74" w:rsidR="00D13214" w:rsidRDefault="00D13214" w:rsidP="009C4EFB">
      <w:pPr>
        <w:pStyle w:val="CommentText"/>
      </w:pPr>
      <w:r>
        <w:t xml:space="preserve">Você quer combinar modelo </w:t>
      </w:r>
      <w:proofErr w:type="spellStart"/>
      <w:r>
        <w:t>kaleckiano</w:t>
      </w:r>
      <w:proofErr w:type="spellEnd"/>
      <w:r>
        <w:t xml:space="preserve"> com o supermultiplicador? Existem aspectos irreconciliáveis. As diferenças não dizem respeito a detalhes do modelo, mas ao fechamento. </w:t>
      </w:r>
    </w:p>
    <w:p w14:paraId="37737B4B" w14:textId="53702191" w:rsidR="00D13214" w:rsidRDefault="00D13214" w:rsidP="009C4EFB">
      <w:pPr>
        <w:pStyle w:val="CommentText"/>
      </w:pPr>
    </w:p>
  </w:comment>
  <w:comment w:id="3" w:author="Luiz Felipe Ambrozio" w:date="2018-09-11T13:15:00Z" w:initials="LFA">
    <w:p w14:paraId="25136498" w14:textId="2F0C839F" w:rsidR="00D13214" w:rsidRDefault="00D13214" w:rsidP="00E1375E">
      <w:pPr>
        <w:pStyle w:val="CommentText"/>
      </w:pPr>
      <w:r>
        <w:rPr>
          <w:rStyle w:val="CommentReference"/>
        </w:rPr>
        <w:annotationRef/>
      </w:r>
      <w:r>
        <w:t xml:space="preserve">A ideia era abrir espaço para usar o modelo do </w:t>
      </w:r>
      <w:proofErr w:type="spellStart"/>
      <w:r>
        <w:t>Rafel</w:t>
      </w:r>
      <w:proofErr w:type="spellEnd"/>
      <w:r>
        <w:t>, por isso, aparecia no texto certa compatibilização entre Kalecki e Super. Reescrevi para deixar mais claro isso.</w:t>
      </w:r>
      <w:r w:rsidR="007E3415">
        <w:t xml:space="preserve"> Sem fazer referência aos modelos </w:t>
      </w:r>
      <w:proofErr w:type="spellStart"/>
      <w:r w:rsidR="007E3415">
        <w:t>kaleckianos</w:t>
      </w:r>
      <w:proofErr w:type="spellEnd"/>
      <w:r w:rsidR="007E3415">
        <w:t>.</w:t>
      </w:r>
    </w:p>
    <w:p w14:paraId="2C9FD881" w14:textId="0B418849" w:rsidR="00D13214" w:rsidRDefault="00D13214">
      <w:pPr>
        <w:pStyle w:val="CommentText"/>
      </w:pPr>
    </w:p>
  </w:comment>
  <w:comment w:id="4" w:author="Dadio" w:date="2018-09-03T11:28:00Z" w:initials="D">
    <w:p w14:paraId="172914BF" w14:textId="7783E37B" w:rsidR="00D13214" w:rsidRDefault="00D13214">
      <w:pPr>
        <w:pStyle w:val="CommentText"/>
      </w:pPr>
      <w:r>
        <w:rPr>
          <w:rStyle w:val="CommentReference"/>
        </w:rPr>
        <w:annotationRef/>
      </w:r>
      <w:r>
        <w:t xml:space="preserve">São gastos que não criam capacidade produtiva e que são autônomos. Existem gastos improdutivos, mas que são induzidos (consumo dos trabalhadores, por exemplo). </w:t>
      </w:r>
    </w:p>
  </w:comment>
  <w:comment w:id="5" w:author="Luiz Felipe Ambrozio" w:date="2018-09-09T13:12:00Z" w:initials="LFA">
    <w:p w14:paraId="009F3D04" w14:textId="53ED25DB" w:rsidR="00D13214" w:rsidRDefault="00D13214">
      <w:pPr>
        <w:pStyle w:val="CommentText"/>
      </w:pPr>
      <w:r>
        <w:rPr>
          <w:rStyle w:val="CommentReference"/>
        </w:rPr>
        <w:annotationRef/>
      </w:r>
      <w:r>
        <w:t>Acrescentei autônomos na sentença.</w:t>
      </w:r>
    </w:p>
  </w:comment>
  <w:comment w:id="6" w:author="Dadio" w:date="2018-09-03T11:53:00Z" w:initials="D">
    <w:p w14:paraId="4EE5BAC9" w14:textId="654999BB" w:rsidR="00D13214" w:rsidRDefault="00D13214">
      <w:pPr>
        <w:pStyle w:val="CommentText"/>
      </w:pPr>
      <w:r>
        <w:rPr>
          <w:rStyle w:val="CommentReference"/>
        </w:rPr>
        <w:annotationRef/>
      </w:r>
      <w:proofErr w:type="spellStart"/>
      <w:r>
        <w:t>Neo-kaleckianos</w:t>
      </w:r>
      <w:proofErr w:type="spellEnd"/>
      <w:r>
        <w:t xml:space="preserve">. Ou, se </w:t>
      </w:r>
      <w:proofErr w:type="spellStart"/>
      <w:r>
        <w:t>vc</w:t>
      </w:r>
      <w:proofErr w:type="spellEnd"/>
      <w:r>
        <w:t xml:space="preserve"> seguir a nomenclatura do </w:t>
      </w:r>
      <w:proofErr w:type="spellStart"/>
      <w:r>
        <w:t>Lavoie</w:t>
      </w:r>
      <w:proofErr w:type="spellEnd"/>
      <w:r>
        <w:t>, são pós-</w:t>
      </w:r>
      <w:proofErr w:type="spellStart"/>
      <w:r>
        <w:t>kaleckianos</w:t>
      </w:r>
      <w:proofErr w:type="spellEnd"/>
      <w:r>
        <w:t xml:space="preserve">, pois seguem </w:t>
      </w:r>
      <w:proofErr w:type="spellStart"/>
      <w:r>
        <w:t>marglin</w:t>
      </w:r>
      <w:proofErr w:type="spellEnd"/>
      <w:r>
        <w:t xml:space="preserve"> </w:t>
      </w:r>
      <w:proofErr w:type="spellStart"/>
      <w:r>
        <w:t>bhaduri</w:t>
      </w:r>
      <w:proofErr w:type="spellEnd"/>
      <w:r>
        <w:t xml:space="preserve">. </w:t>
      </w:r>
    </w:p>
  </w:comment>
  <w:comment w:id="7" w:author="Luiz Felipe Ambrozio" w:date="2018-09-09T13:12:00Z" w:initials="LFA">
    <w:p w14:paraId="333ABC85" w14:textId="282A7A36" w:rsidR="00D13214" w:rsidRDefault="00D13214">
      <w:pPr>
        <w:pStyle w:val="CommentText"/>
      </w:pPr>
      <w:r>
        <w:rPr>
          <w:rStyle w:val="CommentReference"/>
        </w:rPr>
        <w:annotationRef/>
      </w:r>
      <w:r>
        <w:t>Mudei para pós-</w:t>
      </w:r>
      <w:proofErr w:type="spellStart"/>
      <w:r>
        <w:t>kaleckiano</w:t>
      </w:r>
      <w:proofErr w:type="spellEnd"/>
    </w:p>
  </w:comment>
  <w:comment w:id="8" w:author="Dadio" w:date="2018-09-03T12:08:00Z" w:initials="D">
    <w:p w14:paraId="4E606959" w14:textId="47DC1595" w:rsidR="00D13214" w:rsidRDefault="00D13214">
      <w:pPr>
        <w:pStyle w:val="CommentText"/>
      </w:pPr>
      <w:r>
        <w:rPr>
          <w:rStyle w:val="CommentReference"/>
        </w:rPr>
        <w:annotationRef/>
      </w:r>
      <w:r>
        <w:t xml:space="preserve">Acho que as duas notas de rodapé explicando os modelos com equações ficaram confusas. Talvez seja melhor explicar apenas textualmente no rodapé. </w:t>
      </w:r>
    </w:p>
  </w:comment>
  <w:comment w:id="9" w:author="Luiz Felipe Ambrozio" w:date="2018-09-09T13:10:00Z" w:initials="LFA">
    <w:p w14:paraId="553D308E" w14:textId="10DA38F5" w:rsidR="00D13214" w:rsidRDefault="00D13214">
      <w:pPr>
        <w:pStyle w:val="CommentText"/>
      </w:pPr>
      <w:r>
        <w:rPr>
          <w:rStyle w:val="CommentReference"/>
        </w:rPr>
        <w:annotationRef/>
      </w:r>
      <w:r>
        <w:t>Aqui ainda tinha mais esse comentário:</w:t>
      </w:r>
    </w:p>
    <w:p w14:paraId="6F09EB09" w14:textId="743105BA" w:rsidR="00D13214" w:rsidRDefault="00D13214" w:rsidP="00B47BF4">
      <w:pPr>
        <w:pStyle w:val="CommentText"/>
      </w:pPr>
      <w:r>
        <w:t>“O ajuste de h depende da distância entre a utilização efetiva da capacidade e utilização normal, mas não o valor de h. O valor de equilíbrio de h depende da relação capital produto e da taxa de crescimento dos gastos autônomos.”</w:t>
      </w:r>
    </w:p>
    <w:p w14:paraId="17B5B8DE" w14:textId="1B4B7FF8" w:rsidR="00D13214" w:rsidRDefault="00D13214" w:rsidP="00B47BF4">
      <w:pPr>
        <w:pStyle w:val="CommentText"/>
      </w:pPr>
      <w:r>
        <w:t xml:space="preserve">Arrumei o texto. </w:t>
      </w:r>
    </w:p>
    <w:p w14:paraId="1EC7B8D1" w14:textId="042691E0" w:rsidR="00D13214" w:rsidRDefault="00D13214">
      <w:pPr>
        <w:pStyle w:val="CommentText"/>
      </w:pPr>
    </w:p>
    <w:p w14:paraId="56B702A2" w14:textId="16E43CBA" w:rsidR="00A75E11" w:rsidRDefault="00A75E11">
      <w:pPr>
        <w:pStyle w:val="CommentText"/>
      </w:pPr>
      <w:r>
        <w:t>Retirei as notas de rodap</w:t>
      </w:r>
      <w:r w:rsidR="00342290">
        <w:t>é c</w:t>
      </w:r>
      <w:r>
        <w:t xml:space="preserve">om as equações e a explicação mais detalhada para reduzir o texto. </w:t>
      </w:r>
      <w:r w:rsidR="00342290">
        <w:t>Achei que elas eram dispensáveis.</w:t>
      </w:r>
    </w:p>
    <w:p w14:paraId="4415C94C" w14:textId="2822AC6A" w:rsidR="00D13214" w:rsidRDefault="00D13214">
      <w:pPr>
        <w:pStyle w:val="CommentText"/>
      </w:pPr>
    </w:p>
  </w:comment>
  <w:comment w:id="10" w:author="Dadio" w:date="2018-09-03T12:09:00Z" w:initials="D">
    <w:p w14:paraId="0096C423" w14:textId="0337EBA6" w:rsidR="00D13214" w:rsidRDefault="00D13214">
      <w:pPr>
        <w:pStyle w:val="CommentText"/>
      </w:pPr>
      <w:r>
        <w:rPr>
          <w:rStyle w:val="CommentReference"/>
        </w:rPr>
        <w:annotationRef/>
      </w:r>
      <w:r>
        <w:t xml:space="preserve">Conciliar resultados é diferente de integrar os modelos. </w:t>
      </w:r>
    </w:p>
  </w:comment>
  <w:comment w:id="13" w:author="Luiz Felipe Ambrozio" w:date="2018-09-11T13:21:00Z" w:initials="LFA">
    <w:p w14:paraId="494929A8" w14:textId="152D11D0" w:rsidR="00D13214" w:rsidRDefault="00D13214">
      <w:pPr>
        <w:pStyle w:val="CommentText"/>
      </w:pPr>
      <w:r>
        <w:rPr>
          <w:rStyle w:val="CommentReference"/>
        </w:rPr>
        <w:annotationRef/>
      </w:r>
      <w:r>
        <w:t>Aqui havia um comentário sobre o paradoxo da parcimônia e dos custos. Reescrevi o texto, pois, como apontado estava desconforme com os resultados de Fagundes e Freitas (2017)</w:t>
      </w:r>
    </w:p>
  </w:comment>
  <w:comment w:id="16" w:author="Dadio" w:date="2018-09-03T12:13:00Z" w:initials="D">
    <w:p w14:paraId="7C5C789F" w14:textId="38777161" w:rsidR="00D13214" w:rsidRDefault="00D13214">
      <w:pPr>
        <w:pStyle w:val="CommentText"/>
      </w:pPr>
      <w:r>
        <w:rPr>
          <w:rStyle w:val="CommentReference"/>
        </w:rPr>
        <w:annotationRef/>
      </w:r>
      <w:r>
        <w:t xml:space="preserve">Os capitalistas reagem ao grau de utilização (como mostra a equação do modelo </w:t>
      </w:r>
      <w:proofErr w:type="spellStart"/>
      <w:r>
        <w:t>neo-kaleckiano</w:t>
      </w:r>
      <w:proofErr w:type="spellEnd"/>
      <w:r>
        <w:t xml:space="preserve"> que você apresentou). Porém o ajuste é parcial. </w:t>
      </w:r>
    </w:p>
  </w:comment>
  <w:comment w:id="19" w:author="Dadio" w:date="2018-09-03T12:22:00Z" w:initials="D">
    <w:p w14:paraId="3246D99B" w14:textId="7B7E1DE4" w:rsidR="00D13214" w:rsidRDefault="00D13214">
      <w:pPr>
        <w:pStyle w:val="CommentText"/>
      </w:pPr>
      <w:r>
        <w:rPr>
          <w:rStyle w:val="CommentReference"/>
        </w:rPr>
        <w:annotationRef/>
      </w:r>
      <w:r>
        <w:t xml:space="preserve">Cita também o texto dela com o Macedo que saiu no Cambridge </w:t>
      </w:r>
      <w:proofErr w:type="spellStart"/>
      <w:r>
        <w:t>Journal</w:t>
      </w:r>
      <w:proofErr w:type="spellEnd"/>
      <w:r>
        <w:t>.</w:t>
      </w:r>
    </w:p>
  </w:comment>
  <w:comment w:id="20" w:author="Dadio" w:date="2018-09-03T12:19:00Z" w:initials="D">
    <w:p w14:paraId="2C37D4DF" w14:textId="5C6FB917" w:rsidR="00D13214" w:rsidRDefault="00D13214">
      <w:pPr>
        <w:pStyle w:val="CommentText"/>
      </w:pPr>
      <w:r>
        <w:rPr>
          <w:rStyle w:val="CommentReference"/>
        </w:rPr>
        <w:annotationRef/>
      </w:r>
      <w:r>
        <w:t>Você está correto, mas a maior das pessoas confunde “autonomia” com “</w:t>
      </w:r>
      <w:proofErr w:type="spellStart"/>
      <w:r>
        <w:t>exogenia</w:t>
      </w:r>
      <w:proofErr w:type="spellEnd"/>
      <w:r>
        <w:t xml:space="preserve">”.  Melhor colocar uma nota de rodapé explicando a diferença. </w:t>
      </w:r>
    </w:p>
  </w:comment>
  <w:comment w:id="22" w:author="Dadio" w:date="2018-09-03T12:21:00Z" w:initials="D">
    <w:p w14:paraId="33BF32BE" w14:textId="11959376" w:rsidR="00D13214" w:rsidRDefault="00D13214">
      <w:pPr>
        <w:pStyle w:val="CommentText"/>
      </w:pPr>
      <w:r>
        <w:rPr>
          <w:rStyle w:val="CommentReference"/>
        </w:rPr>
        <w:annotationRef/>
      </w:r>
      <w:proofErr w:type="spellStart"/>
      <w:r>
        <w:t>Vc</w:t>
      </w:r>
      <w:proofErr w:type="spellEnd"/>
      <w:r>
        <w:t xml:space="preserve"> quer dizer que ele apoia essa ideia ou apenas tolera?</w:t>
      </w:r>
    </w:p>
  </w:comment>
  <w:comment w:id="23" w:author="Dadio" w:date="2018-09-03T12:24:00Z" w:initials="D">
    <w:p w14:paraId="54093301" w14:textId="4B07A909" w:rsidR="00D13214" w:rsidRDefault="00D13214">
      <w:pPr>
        <w:pStyle w:val="CommentText"/>
      </w:pPr>
      <w:r>
        <w:rPr>
          <w:rStyle w:val="CommentReference"/>
        </w:rPr>
        <w:annotationRef/>
      </w:r>
      <w:r>
        <w:t xml:space="preserve">É a mesma coisa que está na nota de rodapé. </w:t>
      </w:r>
    </w:p>
  </w:comment>
  <w:comment w:id="24" w:author="Luiz Felipe Ambrozio" w:date="2018-09-09T13:42:00Z" w:initials="LFA">
    <w:p w14:paraId="5D9523C7" w14:textId="61958C88" w:rsidR="00D13214" w:rsidRDefault="00D13214">
      <w:pPr>
        <w:pStyle w:val="CommentText"/>
      </w:pPr>
      <w:r>
        <w:rPr>
          <w:rStyle w:val="CommentReference"/>
        </w:rPr>
        <w:annotationRef/>
      </w:r>
      <w:r>
        <w:t>Retirei a nota de rodapé</w:t>
      </w:r>
    </w:p>
  </w:comment>
  <w:comment w:id="25" w:author="Dadio" w:date="2018-09-03T12:25:00Z" w:initials="D">
    <w:p w14:paraId="2B13BF23" w14:textId="288F968C" w:rsidR="00D13214" w:rsidRDefault="00D13214">
      <w:pPr>
        <w:pStyle w:val="CommentText"/>
      </w:pPr>
      <w:r>
        <w:rPr>
          <w:rStyle w:val="CommentReference"/>
        </w:rPr>
        <w:annotationRef/>
      </w:r>
      <w:r>
        <w:t xml:space="preserve">Acima você chamou de </w:t>
      </w:r>
      <w:proofErr w:type="spellStart"/>
      <w:r>
        <w:t>de</w:t>
      </w:r>
      <w:proofErr w:type="spellEnd"/>
      <w:r>
        <w:t xml:space="preserve"> BPCGM. Melhor padronizar. </w:t>
      </w:r>
    </w:p>
  </w:comment>
  <w:comment w:id="26" w:author="Dadio" w:date="2018-09-03T12:26:00Z" w:initials="D">
    <w:p w14:paraId="278F50D4" w14:textId="284E89F9" w:rsidR="00D13214" w:rsidRDefault="00D13214">
      <w:pPr>
        <w:pStyle w:val="CommentText"/>
      </w:pPr>
      <w:r>
        <w:rPr>
          <w:rStyle w:val="CommentReference"/>
        </w:rPr>
        <w:annotationRef/>
      </w:r>
      <w:r>
        <w:t xml:space="preserve">Esse resultado não é inconsistente com </w:t>
      </w:r>
      <w:proofErr w:type="spellStart"/>
      <w:r>
        <w:t>Bhering</w:t>
      </w:r>
      <w:proofErr w:type="spellEnd"/>
      <w:r>
        <w:t xml:space="preserve"> e Serrano. </w:t>
      </w:r>
    </w:p>
  </w:comment>
  <w:comment w:id="27" w:author="Dadio" w:date="2018-09-03T13:30:00Z" w:initials="D">
    <w:p w14:paraId="1D095F6A" w14:textId="12C572D0" w:rsidR="00D13214" w:rsidRDefault="00D13214">
      <w:pPr>
        <w:pStyle w:val="CommentText"/>
      </w:pPr>
      <w:r>
        <w:rPr>
          <w:rStyle w:val="CommentReference"/>
        </w:rPr>
        <w:annotationRef/>
      </w:r>
      <w:r>
        <w:t>Citar alguma referência bibliográfica.</w:t>
      </w:r>
    </w:p>
  </w:comment>
  <w:comment w:id="30" w:author="Dadio" w:date="2018-09-03T13:32:00Z" w:initials="D">
    <w:p w14:paraId="308596DA" w14:textId="7BB61626" w:rsidR="00D13214" w:rsidRDefault="00D13214">
      <w:pPr>
        <w:pStyle w:val="CommentText"/>
      </w:pPr>
      <w:r>
        <w:rPr>
          <w:rStyle w:val="CommentReference"/>
        </w:rPr>
        <w:annotationRef/>
      </w:r>
      <w:r>
        <w:t xml:space="preserve">Se não me falha a memória, eu me referia a redução competitividade no mercado nacional em relação aos importados. </w:t>
      </w:r>
    </w:p>
  </w:comment>
  <w:comment w:id="31" w:author="Luiz Felipe Ambrozio" w:date="2018-09-11T16:37:00Z" w:initials="LFA">
    <w:p w14:paraId="05D4239A" w14:textId="57BFB94A" w:rsidR="00D13214" w:rsidRDefault="00D13214" w:rsidP="00902595">
      <w:pPr>
        <w:pStyle w:val="NormalWeb"/>
        <w:rPr>
          <w:rFonts w:ascii="TimesNewRomanPSMT" w:hAnsi="TimesNewRomanPSMT"/>
        </w:rPr>
      </w:pPr>
      <w:r>
        <w:rPr>
          <w:rStyle w:val="CommentReference"/>
        </w:rPr>
        <w:annotationRef/>
      </w:r>
      <w:r>
        <w:t>“</w:t>
      </w:r>
      <w:r>
        <w:rPr>
          <w:rFonts w:ascii="TimesNewRomanPSMT" w:hAnsi="TimesNewRomanPSMT"/>
        </w:rPr>
        <w:t xml:space="preserve">Dessa forma, uma </w:t>
      </w:r>
      <w:proofErr w:type="spellStart"/>
      <w:r>
        <w:rPr>
          <w:rFonts w:ascii="TimesNewRomanPSMT" w:hAnsi="TimesNewRomanPSMT"/>
        </w:rPr>
        <w:t>desvalorização</w:t>
      </w:r>
      <w:proofErr w:type="spellEnd"/>
      <w:r>
        <w:rPr>
          <w:rFonts w:ascii="TimesNewRomanPSMT" w:hAnsi="TimesNewRomanPSMT"/>
        </w:rPr>
        <w:t xml:space="preserve"> da taxa de </w:t>
      </w:r>
      <w:proofErr w:type="spellStart"/>
      <w:r>
        <w:rPr>
          <w:rFonts w:ascii="TimesNewRomanPSMT" w:hAnsi="TimesNewRomanPSMT"/>
        </w:rPr>
        <w:t>câmbio</w:t>
      </w:r>
      <w:proofErr w:type="spellEnd"/>
      <w:r>
        <w:rPr>
          <w:rFonts w:ascii="TimesNewRomanPSMT" w:hAnsi="TimesNewRomanPSMT"/>
        </w:rPr>
        <w:t xml:space="preserve"> pode ter efeito positivo para a firma (i) se o ganho de competitividade se converter em aumento da quantidade exportada e, assim, da quantidade vendida, e/ou (</w:t>
      </w:r>
      <w:proofErr w:type="spellStart"/>
      <w:r>
        <w:rPr>
          <w:rFonts w:ascii="TimesNewRomanPSMT" w:hAnsi="TimesNewRomanPSMT"/>
        </w:rPr>
        <w:t>ii</w:t>
      </w:r>
      <w:proofErr w:type="spellEnd"/>
      <w:r>
        <w:rPr>
          <w:rFonts w:ascii="TimesNewRomanPSMT" w:hAnsi="TimesNewRomanPSMT"/>
        </w:rPr>
        <w:t xml:space="preserve">) se este permitir uma </w:t>
      </w:r>
      <w:proofErr w:type="spellStart"/>
      <w:r>
        <w:rPr>
          <w:rFonts w:ascii="TimesNewRomanPSMT" w:hAnsi="TimesNewRomanPSMT"/>
        </w:rPr>
        <w:t>elevação</w:t>
      </w:r>
      <w:proofErr w:type="spellEnd"/>
      <w:r>
        <w:rPr>
          <w:rFonts w:ascii="TimesNewRomanPSMT" w:hAnsi="TimesNewRomanPSMT"/>
        </w:rPr>
        <w:t xml:space="preserve"> dos </w:t>
      </w:r>
      <w:proofErr w:type="spellStart"/>
      <w:r>
        <w:rPr>
          <w:rFonts w:ascii="TimesNewRomanPSMT" w:hAnsi="TimesNewRomanPSMT"/>
        </w:rPr>
        <w:t>preços</w:t>
      </w:r>
      <w:proofErr w:type="spellEnd"/>
      <w:r>
        <w:rPr>
          <w:rFonts w:ascii="TimesNewRomanPSMT" w:hAnsi="TimesNewRomanPSMT"/>
        </w:rPr>
        <w:t xml:space="preserve"> e das margens de lucro, por aliviar a </w:t>
      </w:r>
      <w:proofErr w:type="spellStart"/>
      <w:r>
        <w:rPr>
          <w:rFonts w:ascii="TimesNewRomanPSMT" w:hAnsi="TimesNewRomanPSMT"/>
        </w:rPr>
        <w:t>concorrência</w:t>
      </w:r>
      <w:proofErr w:type="spellEnd"/>
      <w:r>
        <w:rPr>
          <w:rFonts w:ascii="TimesNewRomanPSMT" w:hAnsi="TimesNewRomanPSMT"/>
        </w:rPr>
        <w:t xml:space="preserve"> estrangeira. A </w:t>
      </w:r>
      <w:proofErr w:type="spellStart"/>
      <w:r>
        <w:rPr>
          <w:rFonts w:ascii="TimesNewRomanPSMT" w:hAnsi="TimesNewRomanPSMT"/>
        </w:rPr>
        <w:t>importância</w:t>
      </w:r>
      <w:proofErr w:type="spellEnd"/>
      <w:r>
        <w:rPr>
          <w:rFonts w:ascii="TimesNewRomanPSMT" w:hAnsi="TimesNewRomanPSMT"/>
        </w:rPr>
        <w:t xml:space="preserve"> do primeiro ou do segundo canal dependerá, por sua vez, da resposta da firma ao </w:t>
      </w:r>
      <w:r>
        <w:rPr>
          <w:rFonts w:ascii="TimesNewRomanPS" w:hAnsi="TimesNewRomanPS"/>
          <w:i/>
          <w:iCs/>
        </w:rPr>
        <w:t xml:space="preserve">trade-off </w:t>
      </w:r>
      <w:r>
        <w:rPr>
          <w:rFonts w:ascii="TimesNewRomanPSMT" w:hAnsi="TimesNewRomanPSMT"/>
        </w:rPr>
        <w:t xml:space="preserve">entre reajustar </w:t>
      </w:r>
      <w:proofErr w:type="spellStart"/>
      <w:r>
        <w:rPr>
          <w:rFonts w:ascii="TimesNewRomanPSMT" w:hAnsi="TimesNewRomanPSMT"/>
        </w:rPr>
        <w:t>preços</w:t>
      </w:r>
      <w:proofErr w:type="spellEnd"/>
      <w:r>
        <w:rPr>
          <w:rFonts w:ascii="TimesNewRomanPSMT" w:hAnsi="TimesNewRomanPSMT"/>
        </w:rPr>
        <w:t>, aumentando assim a sua margem de lucro, ou ganhar maior competitividade, aumentando a sua parcela na demanda global.” (Teixeira e Carvalho, 2015).</w:t>
      </w:r>
    </w:p>
    <w:p w14:paraId="71343FDE" w14:textId="047720E9" w:rsidR="00D13214" w:rsidRDefault="00D13214" w:rsidP="00902595">
      <w:pPr>
        <w:pStyle w:val="NormalWeb"/>
      </w:pPr>
      <w:r>
        <w:rPr>
          <w:rFonts w:ascii="TimesNewRomanPSMT" w:hAnsi="TimesNewRomanPSMT"/>
        </w:rPr>
        <w:t>Acho que eram as duas coisas, assim, entendi ao menos.</w:t>
      </w:r>
    </w:p>
    <w:p w14:paraId="27ABC1A3" w14:textId="256E31AE" w:rsidR="00D13214" w:rsidRDefault="00D13214">
      <w:pPr>
        <w:pStyle w:val="CommentText"/>
      </w:pPr>
    </w:p>
  </w:comment>
  <w:comment w:id="32" w:author="Dadio" w:date="2018-09-19T21:46:00Z" w:initials="D">
    <w:p w14:paraId="7867EEBB" w14:textId="64ABEDCA" w:rsidR="006B473B" w:rsidRDefault="006B473B">
      <w:pPr>
        <w:pStyle w:val="CommentText"/>
      </w:pPr>
      <w:r>
        <w:rPr>
          <w:rStyle w:val="CommentReference"/>
        </w:rPr>
        <w:annotationRef/>
      </w:r>
      <w:r>
        <w:t xml:space="preserve">Ok. </w:t>
      </w:r>
    </w:p>
  </w:comment>
  <w:comment w:id="34" w:author="Dadio" w:date="2018-09-03T15:48:00Z" w:initials="D">
    <w:p w14:paraId="49368234" w14:textId="4E2D1A55" w:rsidR="00D13214" w:rsidRDefault="00D13214" w:rsidP="00E6332B">
      <w:pPr>
        <w:pStyle w:val="CommentText"/>
      </w:pPr>
      <w:r>
        <w:rPr>
          <w:rStyle w:val="CommentReference"/>
        </w:rPr>
        <w:annotationRef/>
      </w:r>
      <w:r>
        <w:t xml:space="preserve">Precisa de mais detalhes nessa seção: revisão de literatura, qual software vai usar (se souber), etc. </w:t>
      </w:r>
    </w:p>
    <w:p w14:paraId="650A12C0" w14:textId="77777777" w:rsidR="00D13214" w:rsidRDefault="00D13214" w:rsidP="00E6332B">
      <w:pPr>
        <w:pStyle w:val="CommentText"/>
        <w:ind w:firstLine="0"/>
      </w:pPr>
    </w:p>
    <w:p w14:paraId="602B45C0" w14:textId="31D44AE2" w:rsidR="00D13214" w:rsidRDefault="00D13214">
      <w:pPr>
        <w:pStyle w:val="CommentText"/>
      </w:pPr>
      <w:r>
        <w:t xml:space="preserve">Se puder colocar uma estrutura preliminar da tese </w:t>
      </w:r>
      <w:proofErr w:type="spellStart"/>
      <w:r>
        <w:t>tb</w:t>
      </w:r>
      <w:proofErr w:type="spellEnd"/>
      <w:r>
        <w:t xml:space="preserve"> é bom. Ajuda a entender como seu objeto vai ser trabalhado. </w:t>
      </w:r>
    </w:p>
  </w:comment>
  <w:comment w:id="35" w:author="Luiz Felipe Ambrozio" w:date="2018-09-11T20:46:00Z" w:initials="LFA">
    <w:p w14:paraId="69357B96" w14:textId="532DAAE7" w:rsidR="00142321" w:rsidRDefault="00142321">
      <w:pPr>
        <w:pStyle w:val="CommentText"/>
      </w:pPr>
      <w:r>
        <w:rPr>
          <w:rStyle w:val="CommentReference"/>
        </w:rPr>
        <w:annotationRef/>
      </w:r>
      <w:r>
        <w:t>Citar exemplos de países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E881DB" w15:done="0"/>
  <w15:commentEx w15:paraId="01762FA7" w15:paraIdParent="27E881DB" w15:done="0"/>
  <w15:commentEx w15:paraId="37737B4B" w15:done="0"/>
  <w15:commentEx w15:paraId="2C9FD881" w15:paraIdParent="37737B4B" w15:done="0"/>
  <w15:commentEx w15:paraId="172914BF" w15:done="0"/>
  <w15:commentEx w15:paraId="009F3D04" w15:paraIdParent="172914BF" w15:done="0"/>
  <w15:commentEx w15:paraId="4EE5BAC9" w15:done="0"/>
  <w15:commentEx w15:paraId="333ABC85" w15:paraIdParent="4EE5BAC9" w15:done="0"/>
  <w15:commentEx w15:paraId="4E606959" w15:done="0"/>
  <w15:commentEx w15:paraId="4415C94C" w15:paraIdParent="4E606959" w15:done="0"/>
  <w15:commentEx w15:paraId="0096C423" w15:done="0"/>
  <w15:commentEx w15:paraId="494929A8" w15:done="0"/>
  <w15:commentEx w15:paraId="7C5C789F" w15:done="0"/>
  <w15:commentEx w15:paraId="3246D99B" w15:done="0"/>
  <w15:commentEx w15:paraId="2C37D4DF" w15:done="0"/>
  <w15:commentEx w15:paraId="33BF32BE" w15:done="0"/>
  <w15:commentEx w15:paraId="54093301" w15:done="0"/>
  <w15:commentEx w15:paraId="5D9523C7" w15:paraIdParent="54093301" w15:done="0"/>
  <w15:commentEx w15:paraId="2B13BF23" w15:done="0"/>
  <w15:commentEx w15:paraId="278F50D4" w15:done="0"/>
  <w15:commentEx w15:paraId="1D095F6A" w15:done="0"/>
  <w15:commentEx w15:paraId="308596DA" w15:done="0"/>
  <w15:commentEx w15:paraId="27ABC1A3" w15:paraIdParent="308596DA" w15:done="0"/>
  <w15:commentEx w15:paraId="602B45C0" w15:done="0"/>
  <w15:commentEx w15:paraId="69357B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E881DB" w16cid:durableId="1F3CD007"/>
  <w16cid:commentId w16cid:paraId="01762FA7" w16cid:durableId="1F42901D"/>
  <w16cid:commentId w16cid:paraId="37737B4B" w16cid:durableId="1F3CD00C"/>
  <w16cid:commentId w16cid:paraId="2C9FD881" w16cid:durableId="1F423E60"/>
  <w16cid:commentId w16cid:paraId="172914BF" w16cid:durableId="1F3CD00D"/>
  <w16cid:commentId w16cid:paraId="009F3D04" w16cid:durableId="1F3F9AB4"/>
  <w16cid:commentId w16cid:paraId="4EE5BAC9" w16cid:durableId="1F3CD00E"/>
  <w16cid:commentId w16cid:paraId="333ABC85" w16cid:durableId="1F3F9AA4"/>
  <w16cid:commentId w16cid:paraId="4E606959" w16cid:durableId="1F3CD011"/>
  <w16cid:commentId w16cid:paraId="4415C94C" w16cid:durableId="1F3F9A44"/>
  <w16cid:commentId w16cid:paraId="0096C423" w16cid:durableId="1F3CD012"/>
  <w16cid:commentId w16cid:paraId="494929A8" w16cid:durableId="1F423FC4"/>
  <w16cid:commentId w16cid:paraId="7C5C789F" w16cid:durableId="1F3CD014"/>
  <w16cid:commentId w16cid:paraId="3246D99B" w16cid:durableId="1F3CD018"/>
  <w16cid:commentId w16cid:paraId="2C37D4DF" w16cid:durableId="1F3CD019"/>
  <w16cid:commentId w16cid:paraId="33BF32BE" w16cid:durableId="1F3CD01A"/>
  <w16cid:commentId w16cid:paraId="54093301" w16cid:durableId="1F3CD01B"/>
  <w16cid:commentId w16cid:paraId="5D9523C7" w16cid:durableId="1F3FA1BE"/>
  <w16cid:commentId w16cid:paraId="2B13BF23" w16cid:durableId="1F3CD01C"/>
  <w16cid:commentId w16cid:paraId="278F50D4" w16cid:durableId="1F3CD01D"/>
  <w16cid:commentId w16cid:paraId="1D095F6A" w16cid:durableId="1F3CD01E"/>
  <w16cid:commentId w16cid:paraId="308596DA" w16cid:durableId="1F3CD01F"/>
  <w16cid:commentId w16cid:paraId="27ABC1A3" w16cid:durableId="1F426DB9"/>
  <w16cid:commentId w16cid:paraId="602B45C0" w16cid:durableId="1F3CD021"/>
  <w16cid:commentId w16cid:paraId="69357B96" w16cid:durableId="1F42A80B"/>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B5AC5" w14:textId="77777777" w:rsidR="00824EB2" w:rsidRDefault="00824EB2" w:rsidP="007A6AEF">
      <w:pPr>
        <w:spacing w:line="240" w:lineRule="auto"/>
      </w:pPr>
      <w:r>
        <w:separator/>
      </w:r>
    </w:p>
  </w:endnote>
  <w:endnote w:type="continuationSeparator" w:id="0">
    <w:p w14:paraId="3F92C014" w14:textId="77777777" w:rsidR="00824EB2" w:rsidRDefault="00824EB2" w:rsidP="007A6AEF">
      <w:pPr>
        <w:spacing w:line="240" w:lineRule="auto"/>
      </w:pPr>
      <w:r>
        <w:continuationSeparator/>
      </w:r>
    </w:p>
  </w:endnote>
  <w:endnote w:type="continuationNotice" w:id="1">
    <w:p w14:paraId="4907B4C0" w14:textId="77777777" w:rsidR="00824EB2" w:rsidRDefault="00824EB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tlingmes New Roman PSMT"/>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Arial"/>
    <w:charset w:val="00"/>
    <w:family w:val="swiss"/>
    <w:pitch w:val="variable"/>
    <w:sig w:usb0="A0002AEF" w:usb1="4000207B" w:usb2="00000000" w:usb3="00000000" w:csb0="000001FF" w:csb1="00000000"/>
  </w:font>
  <w:font w:name="Yu Gothic Light">
    <w:charset w:val="80"/>
    <w:family w:val="swiss"/>
    <w:pitch w:val="variable"/>
    <w:sig w:usb0="E00002FF" w:usb1="2AC7FDFF" w:usb2="00000016" w:usb3="00000000" w:csb0="0002009F" w:csb1="00000000"/>
  </w:font>
  <w:font w:name="Segoe UI">
    <w:altName w:val="Arial"/>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1B7FF" w14:textId="77777777" w:rsidR="00824EB2" w:rsidRDefault="00824EB2" w:rsidP="007A6AEF">
      <w:pPr>
        <w:spacing w:line="240" w:lineRule="auto"/>
      </w:pPr>
      <w:r>
        <w:separator/>
      </w:r>
    </w:p>
  </w:footnote>
  <w:footnote w:type="continuationSeparator" w:id="0">
    <w:p w14:paraId="7E77F222" w14:textId="77777777" w:rsidR="00824EB2" w:rsidRDefault="00824EB2" w:rsidP="007A6AEF">
      <w:pPr>
        <w:spacing w:line="240" w:lineRule="auto"/>
      </w:pPr>
      <w:r>
        <w:continuationSeparator/>
      </w:r>
    </w:p>
  </w:footnote>
  <w:footnote w:type="continuationNotice" w:id="1">
    <w:p w14:paraId="09CDDFE2" w14:textId="77777777" w:rsidR="00824EB2" w:rsidRDefault="00824EB2">
      <w:pPr>
        <w:spacing w:line="240" w:lineRule="auto"/>
      </w:pPr>
    </w:p>
  </w:footnote>
  <w:footnote w:id="2">
    <w:p w14:paraId="586CB24E" w14:textId="77777777" w:rsidR="00D13214" w:rsidRPr="00BE555B" w:rsidRDefault="00D13214" w:rsidP="00832DF1">
      <w:pPr>
        <w:pStyle w:val="FootnoteText"/>
      </w:pPr>
      <w:r>
        <w:rPr>
          <w:rStyle w:val="FootnoteReference"/>
        </w:rPr>
        <w:footnoteRef/>
      </w:r>
      <w:r>
        <w:t xml:space="preserve"> </w:t>
      </w:r>
      <w:r w:rsidRPr="00BE555B">
        <w:t xml:space="preserve">Para uma apresentação das </w:t>
      </w:r>
      <w:r>
        <w:t xml:space="preserve">críticas em relação à determinação da taxa de utilização nos modelos </w:t>
      </w:r>
      <w:proofErr w:type="spellStart"/>
      <w:r>
        <w:t>kaleckianos</w:t>
      </w:r>
      <w:proofErr w:type="spellEnd"/>
      <w:r>
        <w:t xml:space="preserve"> e das possíveis respostas à essas críticas ver Hein (2014) capítulo 11, por exemplo.</w:t>
      </w:r>
    </w:p>
  </w:footnote>
  <w:footnote w:id="3">
    <w:p w14:paraId="5D7A59DE" w14:textId="59455E18" w:rsidR="00D13214" w:rsidRPr="00D843F4" w:rsidRDefault="00D13214">
      <w:pPr>
        <w:pStyle w:val="FootnoteText"/>
      </w:pPr>
      <w:r>
        <w:rPr>
          <w:rStyle w:val="FootnoteReference"/>
        </w:rPr>
        <w:footnoteRef/>
      </w:r>
      <w:r>
        <w:t xml:space="preserve"> </w:t>
      </w:r>
      <w:r w:rsidRPr="00D843F4">
        <w:t xml:space="preserve">Recentemente </w:t>
      </w:r>
      <w:proofErr w:type="spellStart"/>
      <w:r w:rsidRPr="00D843F4">
        <w:t>Ni</w:t>
      </w:r>
      <w:ins w:id="17" w:author="Dadio" w:date="2018-09-03T12:14:00Z">
        <w:r>
          <w:t>ki</w:t>
        </w:r>
      </w:ins>
      <w:del w:id="18" w:author="Dadio" w:date="2018-09-03T12:14:00Z">
        <w:r w:rsidRPr="00D843F4" w:rsidDel="00572F1D">
          <w:delText>co</w:delText>
        </w:r>
      </w:del>
      <w:r w:rsidRPr="00D843F4">
        <w:t>foros</w:t>
      </w:r>
      <w:proofErr w:type="spellEnd"/>
      <w:r w:rsidRPr="00D843F4">
        <w:t xml:space="preserve"> (2016, 2018) coloca </w:t>
      </w:r>
      <w:r>
        <w:t>objeções a essa afirmação. Ainda assim, a ideia de que a taxa de utilização é mais ou menos estável no longo prazo é bastante forte na literatura heterodoxa sobre crescimento econômico.</w:t>
      </w:r>
      <w:r w:rsidRPr="00D843F4">
        <w:t xml:space="preserve"> </w:t>
      </w:r>
    </w:p>
  </w:footnote>
  <w:footnote w:id="4">
    <w:p w14:paraId="3157E762" w14:textId="18AD0385" w:rsidR="00D13214" w:rsidRPr="00A01541" w:rsidRDefault="00D13214">
      <w:pPr>
        <w:pStyle w:val="FootnoteText"/>
        <w:rPr>
          <w:lang w:val="en-US"/>
        </w:rPr>
      </w:pPr>
      <w:r>
        <w:rPr>
          <w:rStyle w:val="FootnoteReference"/>
        </w:rPr>
        <w:footnoteRef/>
      </w:r>
      <w:r>
        <w:t xml:space="preserve"> </w:t>
      </w:r>
      <w:r w:rsidRPr="006449E5">
        <w:t xml:space="preserve">Autonomia e </w:t>
      </w:r>
      <w:proofErr w:type="spellStart"/>
      <w:r>
        <w:t>exogenia</w:t>
      </w:r>
      <w:proofErr w:type="spellEnd"/>
      <w:r>
        <w:t xml:space="preserve"> são conceitos</w:t>
      </w:r>
      <w:r w:rsidR="004E1F19">
        <w:t xml:space="preserve"> diferentes. Segundo</w:t>
      </w:r>
      <w:r>
        <w:t xml:space="preserve"> </w:t>
      </w:r>
      <w:proofErr w:type="spellStart"/>
      <w:r>
        <w:t>Nikoforos</w:t>
      </w:r>
      <w:proofErr w:type="spellEnd"/>
      <w:r>
        <w:t xml:space="preserve"> (2018) e </w:t>
      </w:r>
      <w:proofErr w:type="spellStart"/>
      <w:r>
        <w:t>Skot</w:t>
      </w:r>
      <w:ins w:id="21" w:author="Dadio" w:date="2018-09-19T21:43:00Z">
        <w:r w:rsidR="00C00C56">
          <w:t>t</w:t>
        </w:r>
      </w:ins>
      <w:proofErr w:type="spellEnd"/>
      <w:r>
        <w:t xml:space="preserve"> (2017) citado por </w:t>
      </w:r>
      <w:proofErr w:type="spellStart"/>
      <w:r>
        <w:t>Nikoforos</w:t>
      </w:r>
      <w:proofErr w:type="spellEnd"/>
      <w:r>
        <w:t xml:space="preserve"> (2018), uma variável seria autonomia caso a sua trajetória não seja </w:t>
      </w:r>
      <w:r>
        <w:rPr>
          <w:i/>
        </w:rPr>
        <w:t>necessariamente</w:t>
      </w:r>
      <w:r>
        <w:t xml:space="preserve"> afetada pela trajetória de outra variável do sistema, ou ainda, caso seus movimentos não sejam deslocados pelo movimento de outra variável do sistema. Uma variável exógena, no entanto, responderia à alterações externas ao sistema. No caso em questão, as despesas autônomas que não criam capacidade seriam autônomas por não serem financiadas por renda derivada de contratos (salários), além de serem completamente independentes das condições de oferta (SERRANO, 1996). Elas, contudo, podem ser afetadas por eventos que alterem a disposição a consumir a renda derivada do patrimônio, como no modelo de </w:t>
      </w:r>
      <w:proofErr w:type="spellStart"/>
      <w:r>
        <w:t>Brochier</w:t>
      </w:r>
      <w:proofErr w:type="spellEnd"/>
      <w:r>
        <w:t xml:space="preserve"> (2018).</w:t>
      </w:r>
    </w:p>
  </w:footnote>
  <w:footnote w:id="5">
    <w:p w14:paraId="5D012EA1" w14:textId="2E7F2C94" w:rsidR="00D13214" w:rsidRPr="008F1BB7" w:rsidRDefault="00D13214" w:rsidP="00832DF1">
      <w:pPr>
        <w:pStyle w:val="FootnoteText"/>
      </w:pPr>
      <w:r>
        <w:rPr>
          <w:rStyle w:val="FootnoteReference"/>
        </w:rPr>
        <w:footnoteRef/>
      </w:r>
      <w:r>
        <w:t xml:space="preserve"> </w:t>
      </w:r>
      <w:r w:rsidR="00460DC8">
        <w:t>O paradoxo da parcimônia</w:t>
      </w:r>
      <w:r w:rsidR="0005222F">
        <w:t xml:space="preserve"> diz que a elevação da propensão a poupar reduz o crescimento econômico, para os pós-</w:t>
      </w:r>
      <w:proofErr w:type="spellStart"/>
      <w:r w:rsidR="0005222F">
        <w:t>kaleckianos</w:t>
      </w:r>
      <w:proofErr w:type="spellEnd"/>
      <w:r w:rsidR="0005222F">
        <w:t>, ou a renda de equilíbrio</w:t>
      </w:r>
      <w:r w:rsidR="00C45871">
        <w:t xml:space="preserve"> no caso dos s</w:t>
      </w:r>
      <w:r w:rsidR="0005222F">
        <w:t>raffianos.</w:t>
      </w:r>
      <w:r w:rsidR="00C45871">
        <w:t xml:space="preserve"> O paradoxo dos custos diz que a elevaç</w:t>
      </w:r>
      <w:r w:rsidR="00A75C53">
        <w:t xml:space="preserve">ão do </w:t>
      </w:r>
      <w:r w:rsidR="00A75C53">
        <w:rPr>
          <w:i/>
        </w:rPr>
        <w:t>mark-up</w:t>
      </w:r>
      <w:r w:rsidR="002522D8">
        <w:t xml:space="preserve"> reduz a taxa de lucro.</w:t>
      </w:r>
      <w:r w:rsidR="0005222F">
        <w:t xml:space="preserve"> </w:t>
      </w:r>
      <w:r w:rsidR="005B04AA">
        <w:t xml:space="preserve">No modelo de </w:t>
      </w:r>
      <w:proofErr w:type="spellStart"/>
      <w:r w:rsidR="005B04AA">
        <w:t>Brochier</w:t>
      </w:r>
      <w:proofErr w:type="spellEnd"/>
      <w:r w:rsidR="005B04AA">
        <w:t xml:space="preserve"> </w:t>
      </w:r>
      <w:r w:rsidR="00A52442">
        <w:t xml:space="preserve">(2018) uma </w:t>
      </w:r>
      <w:r>
        <w:t xml:space="preserve">redução do </w:t>
      </w:r>
      <w:r w:rsidRPr="003E57EF">
        <w:rPr>
          <w:i/>
        </w:rPr>
        <w:t>mark-up</w:t>
      </w:r>
      <w:r>
        <w:t xml:space="preserve"> </w:t>
      </w:r>
      <w:r w:rsidR="00DD4BA1">
        <w:t xml:space="preserve">é </w:t>
      </w:r>
      <w:r>
        <w:t>capaz de influenciar a taxa de crescimento da economia, mas, não mais as taxas de lucros de longo prazo (BROCHIER, 2018.).</w:t>
      </w:r>
    </w:p>
  </w:footnote>
  <w:footnote w:id="6">
    <w:p w14:paraId="632FE9AC" w14:textId="23F6BA9D" w:rsidR="00D13214" w:rsidRPr="00E0070E" w:rsidRDefault="00D13214">
      <w:pPr>
        <w:pStyle w:val="FootnoteText"/>
        <w:rPr>
          <w:lang w:val="en-US"/>
        </w:rPr>
      </w:pPr>
      <w:r>
        <w:rPr>
          <w:rStyle w:val="FootnoteReference"/>
        </w:rPr>
        <w:footnoteRef/>
      </w:r>
      <w:r>
        <w:t xml:space="preserve"> </w:t>
      </w:r>
      <w:r w:rsidRPr="00E0070E">
        <w:t>“(...) assumindo um equilíbrio inicial na balança comercial e mantido o nível das exportações constante, um aumento nos gastos autônomos implicará em uma maior restrição externa e consequente redução do crescimento do país compatível com o equilíbrio externo</w:t>
      </w:r>
      <w:r w:rsidRPr="00BF2143">
        <w:t xml:space="preserve">” </w:t>
      </w:r>
      <w:r w:rsidR="00666126" w:rsidRPr="00666126">
        <w:rPr>
          <w:noProof/>
          <w:lang w:val="en-US"/>
        </w:rPr>
        <w:t>(RIBEIRO, 2016, p. 70)</w:t>
      </w:r>
    </w:p>
  </w:footnote>
  <w:footnote w:id="7">
    <w:p w14:paraId="2D84214C" w14:textId="77777777" w:rsidR="00D13214" w:rsidRPr="00050C78" w:rsidRDefault="00D13214" w:rsidP="00832DF1">
      <w:pPr>
        <w:pStyle w:val="FootnoteText"/>
      </w:pPr>
      <w:r>
        <w:rPr>
          <w:rStyle w:val="FootnoteReference"/>
        </w:rPr>
        <w:footnoteRef/>
      </w:r>
      <w:r>
        <w:t xml:space="preserve"> </w:t>
      </w:r>
      <w:r w:rsidRPr="00050C78">
        <w:t>A condição de Marshall-Lerner diz que o resultado</w:t>
      </w:r>
      <w:r>
        <w:t xml:space="preserve"> liquido</w:t>
      </w:r>
      <w:r w:rsidRPr="00050C78">
        <w:t xml:space="preserve"> de uma </w:t>
      </w:r>
      <w:r>
        <w:t>desvalorização do câmbio nominal nas exportações, e consequentemente na renda, só será positiva se a elasticidade preço das exportações somada à elasticidade preço das importações for superior a unidade. Nesse caso, a elevação da competitividade das exportações, agora mais baratas, superará a elevação dos preços dos insumos/bens importados.</w:t>
      </w:r>
    </w:p>
  </w:footnote>
  <w:footnote w:id="8">
    <w:p w14:paraId="486D6CE9" w14:textId="20B9126D" w:rsidR="00D13214" w:rsidRPr="00132DAA" w:rsidRDefault="00D13214">
      <w:pPr>
        <w:pStyle w:val="FootnoteText"/>
        <w:rPr>
          <w:lang w:val="en-US"/>
        </w:rPr>
      </w:pPr>
      <w:r>
        <w:rPr>
          <w:rStyle w:val="FootnoteReference"/>
        </w:rPr>
        <w:footnoteRef/>
      </w:r>
      <w:r>
        <w:t xml:space="preserve"> </w:t>
      </w:r>
      <w:r>
        <w:t>Por isso os autores definem a taxa de câmbio nominal como exógenas em seu modelo</w:t>
      </w:r>
      <w:r w:rsidRPr="00C935DC">
        <w:t>.</w:t>
      </w:r>
    </w:p>
  </w:footnote>
  <w:footnote w:id="9">
    <w:p w14:paraId="40FE3979" w14:textId="77777777" w:rsidR="00D13214" w:rsidRPr="008D75CD" w:rsidRDefault="00D13214" w:rsidP="00832DF1">
      <w:pPr>
        <w:pStyle w:val="FootnoteText"/>
      </w:pPr>
      <w:r>
        <w:rPr>
          <w:rStyle w:val="FootnoteReference"/>
        </w:rPr>
        <w:footnoteRef/>
      </w:r>
      <w:r>
        <w:t xml:space="preserve"> </w:t>
      </w:r>
      <w:r>
        <w:t>Em referê</w:t>
      </w:r>
      <w:r w:rsidRPr="008D75CD">
        <w:t xml:space="preserve">ncia ao </w:t>
      </w:r>
      <w:r>
        <w:t xml:space="preserve">caso puzzle da relação juros/investimentos em modelos </w:t>
      </w:r>
      <w:proofErr w:type="spellStart"/>
      <w:r>
        <w:t>kalekianos</w:t>
      </w:r>
      <w:proofErr w:type="spellEnd"/>
      <w:r>
        <w:t xml:space="preserve">, nesse caso, elevações dos juros impactam positivamente na taxa de acumulação e elevam os investimentos. No caso de </w:t>
      </w:r>
      <w:proofErr w:type="spellStart"/>
      <w:r>
        <w:t>Brochier</w:t>
      </w:r>
      <w:proofErr w:type="spellEnd"/>
      <w:r>
        <w:t xml:space="preserve"> (2018), não é possível descartar a possibilidade de que elevações nas taxas de juros causem elevação na renda da economia em virtude de seus impactos na variação da riqueza das famílias. </w:t>
      </w:r>
    </w:p>
  </w:footnote>
  <w:footnote w:id="10">
    <w:p w14:paraId="73EFC121" w14:textId="77777777" w:rsidR="00D13214" w:rsidRPr="008F1BB7" w:rsidRDefault="00D13214" w:rsidP="00832DF1">
      <w:pPr>
        <w:pStyle w:val="FootnoteText"/>
      </w:pPr>
      <w:r>
        <w:rPr>
          <w:rStyle w:val="FootnoteReference"/>
        </w:rPr>
        <w:footnoteRef/>
      </w:r>
      <w:r>
        <w:t xml:space="preserve"> </w:t>
      </w:r>
      <w:r>
        <w:t xml:space="preserve">Ver, por exemplo, Charles Engels e </w:t>
      </w:r>
      <w:proofErr w:type="spellStart"/>
      <w:r>
        <w:t>Feng</w:t>
      </w:r>
      <w:proofErr w:type="spellEnd"/>
      <w:r>
        <w:t xml:space="preserve"> Zhu (2018) a respeito dos resultados empíricos a cerca do </w:t>
      </w:r>
      <w:proofErr w:type="spellStart"/>
      <w:r>
        <w:rPr>
          <w:i/>
        </w:rPr>
        <w:t>excess</w:t>
      </w:r>
      <w:proofErr w:type="spellEnd"/>
      <w:r>
        <w:rPr>
          <w:i/>
        </w:rPr>
        <w:t xml:space="preserve"> </w:t>
      </w:r>
      <w:proofErr w:type="spellStart"/>
      <w:r>
        <w:rPr>
          <w:i/>
        </w:rPr>
        <w:t>react</w:t>
      </w:r>
      <w:proofErr w:type="spellEnd"/>
      <w:r>
        <w:rPr>
          <w:i/>
        </w:rPr>
        <w:t xml:space="preserve"> </w:t>
      </w:r>
      <w:proofErr w:type="spellStart"/>
      <w:r>
        <w:rPr>
          <w:i/>
        </w:rPr>
        <w:t>of</w:t>
      </w:r>
      <w:proofErr w:type="spellEnd"/>
      <w:r>
        <w:rPr>
          <w:i/>
        </w:rPr>
        <w:t xml:space="preserve"> real </w:t>
      </w:r>
      <w:proofErr w:type="spellStart"/>
      <w:r>
        <w:rPr>
          <w:i/>
        </w:rPr>
        <w:t>exchange</w:t>
      </w:r>
      <w:proofErr w:type="spellEnd"/>
      <w:r>
        <w:rPr>
          <w:i/>
        </w:rPr>
        <w:t xml:space="preserve"> rates </w:t>
      </w:r>
      <w:proofErr w:type="spellStart"/>
      <w:r>
        <w:rPr>
          <w:i/>
        </w:rPr>
        <w:t>on</w:t>
      </w:r>
      <w:proofErr w:type="spellEnd"/>
      <w:r>
        <w:rPr>
          <w:i/>
        </w:rPr>
        <w:t xml:space="preserve"> </w:t>
      </w:r>
      <w:proofErr w:type="spellStart"/>
      <w:r>
        <w:rPr>
          <w:i/>
        </w:rPr>
        <w:t>diferential</w:t>
      </w:r>
      <w:proofErr w:type="spellEnd"/>
      <w:r>
        <w:rPr>
          <w:i/>
        </w:rPr>
        <w:t xml:space="preserve"> </w:t>
      </w:r>
      <w:proofErr w:type="spellStart"/>
      <w:r>
        <w:rPr>
          <w:i/>
        </w:rPr>
        <w:t>interest</w:t>
      </w:r>
      <w:proofErr w:type="spellEnd"/>
      <w:r>
        <w:rPr>
          <w:i/>
        </w:rPr>
        <w:t xml:space="preserve"> rates puzzle.</w:t>
      </w:r>
      <w:r>
        <w:t xml:space="preserve"> </w:t>
      </w:r>
    </w:p>
  </w:footnote>
  <w:footnote w:id="11">
    <w:p w14:paraId="4FD0F796" w14:textId="57B816DB" w:rsidR="00D13214" w:rsidRPr="00CF7B0F" w:rsidRDefault="00D13214" w:rsidP="00832DF1">
      <w:pPr>
        <w:pStyle w:val="FootnoteText"/>
      </w:pPr>
      <w:r>
        <w:rPr>
          <w:rStyle w:val="FootnoteReference"/>
        </w:rPr>
        <w:footnoteRef/>
      </w:r>
      <w:r>
        <w:t xml:space="preserve"> </w:t>
      </w:r>
      <w:r w:rsidRPr="00CF7B0F">
        <w:t xml:space="preserve">O mesmo não </w:t>
      </w:r>
      <w:r>
        <w:t>deve se aplicar às famílias locais com relação à títulos locais, pois, um estado nunca enfrentará restrições para pagar dívidas em moeda nacional.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50129"/>
    <w:multiLevelType w:val="hybridMultilevel"/>
    <w:tmpl w:val="82E05D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660E61D4"/>
    <w:multiLevelType w:val="hybridMultilevel"/>
    <w:tmpl w:val="11600046"/>
    <w:lvl w:ilvl="0" w:tplc="AF5E1A0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z Felipe Ambrozio">
    <w15:presenceInfo w15:providerId="Windows Live" w15:userId="0a6f883097d6d5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68D"/>
    <w:rsid w:val="00011D2C"/>
    <w:rsid w:val="00012B81"/>
    <w:rsid w:val="00013B88"/>
    <w:rsid w:val="00021F60"/>
    <w:rsid w:val="00023C6D"/>
    <w:rsid w:val="00025493"/>
    <w:rsid w:val="00026104"/>
    <w:rsid w:val="00026137"/>
    <w:rsid w:val="00026E63"/>
    <w:rsid w:val="00027240"/>
    <w:rsid w:val="00027B69"/>
    <w:rsid w:val="0003242B"/>
    <w:rsid w:val="00032435"/>
    <w:rsid w:val="000341AC"/>
    <w:rsid w:val="0003547A"/>
    <w:rsid w:val="000400F5"/>
    <w:rsid w:val="000409C8"/>
    <w:rsid w:val="000421C3"/>
    <w:rsid w:val="0004282B"/>
    <w:rsid w:val="000441ED"/>
    <w:rsid w:val="00044B6A"/>
    <w:rsid w:val="00050C78"/>
    <w:rsid w:val="0005222F"/>
    <w:rsid w:val="000533C0"/>
    <w:rsid w:val="00054B09"/>
    <w:rsid w:val="000558F4"/>
    <w:rsid w:val="00061510"/>
    <w:rsid w:val="00063627"/>
    <w:rsid w:val="000637ED"/>
    <w:rsid w:val="00063EA7"/>
    <w:rsid w:val="0006530F"/>
    <w:rsid w:val="00065665"/>
    <w:rsid w:val="00065CA1"/>
    <w:rsid w:val="00072C2E"/>
    <w:rsid w:val="00072E2A"/>
    <w:rsid w:val="00074F64"/>
    <w:rsid w:val="00076829"/>
    <w:rsid w:val="0008019A"/>
    <w:rsid w:val="000827D2"/>
    <w:rsid w:val="0008297B"/>
    <w:rsid w:val="00084BDD"/>
    <w:rsid w:val="000932A0"/>
    <w:rsid w:val="000951CA"/>
    <w:rsid w:val="000957F5"/>
    <w:rsid w:val="000A1C7F"/>
    <w:rsid w:val="000A4AB6"/>
    <w:rsid w:val="000A56AA"/>
    <w:rsid w:val="000A5B34"/>
    <w:rsid w:val="000B1510"/>
    <w:rsid w:val="000B342B"/>
    <w:rsid w:val="000B397E"/>
    <w:rsid w:val="000B5D8F"/>
    <w:rsid w:val="000B6F1C"/>
    <w:rsid w:val="000C0A66"/>
    <w:rsid w:val="000C417C"/>
    <w:rsid w:val="000C51D5"/>
    <w:rsid w:val="000C5A7B"/>
    <w:rsid w:val="000C6D10"/>
    <w:rsid w:val="000C6DC6"/>
    <w:rsid w:val="000D0AF3"/>
    <w:rsid w:val="000D0FBA"/>
    <w:rsid w:val="000D7F19"/>
    <w:rsid w:val="000E2990"/>
    <w:rsid w:val="000E475D"/>
    <w:rsid w:val="000E5625"/>
    <w:rsid w:val="000F12C9"/>
    <w:rsid w:val="00100528"/>
    <w:rsid w:val="00101C59"/>
    <w:rsid w:val="00106E7F"/>
    <w:rsid w:val="00112531"/>
    <w:rsid w:val="001131D6"/>
    <w:rsid w:val="001138D7"/>
    <w:rsid w:val="00113901"/>
    <w:rsid w:val="0011699E"/>
    <w:rsid w:val="00120BA3"/>
    <w:rsid w:val="00120D8A"/>
    <w:rsid w:val="00121236"/>
    <w:rsid w:val="00123A63"/>
    <w:rsid w:val="001242C5"/>
    <w:rsid w:val="0012574A"/>
    <w:rsid w:val="0012643E"/>
    <w:rsid w:val="00130393"/>
    <w:rsid w:val="00130835"/>
    <w:rsid w:val="00130F54"/>
    <w:rsid w:val="00131158"/>
    <w:rsid w:val="00132DAA"/>
    <w:rsid w:val="001352C9"/>
    <w:rsid w:val="00140E98"/>
    <w:rsid w:val="00142321"/>
    <w:rsid w:val="0014324B"/>
    <w:rsid w:val="00147B76"/>
    <w:rsid w:val="001512EE"/>
    <w:rsid w:val="0015150D"/>
    <w:rsid w:val="00151FE7"/>
    <w:rsid w:val="00153F49"/>
    <w:rsid w:val="0015566D"/>
    <w:rsid w:val="00156606"/>
    <w:rsid w:val="00161BB6"/>
    <w:rsid w:val="001621B7"/>
    <w:rsid w:val="0016296D"/>
    <w:rsid w:val="00165B01"/>
    <w:rsid w:val="00165B99"/>
    <w:rsid w:val="00167144"/>
    <w:rsid w:val="00167A8A"/>
    <w:rsid w:val="00171A9D"/>
    <w:rsid w:val="001757DE"/>
    <w:rsid w:val="00176F35"/>
    <w:rsid w:val="00177C57"/>
    <w:rsid w:val="001806BD"/>
    <w:rsid w:val="0018364E"/>
    <w:rsid w:val="0018695F"/>
    <w:rsid w:val="00190C73"/>
    <w:rsid w:val="0019131A"/>
    <w:rsid w:val="001A21FD"/>
    <w:rsid w:val="001A3A40"/>
    <w:rsid w:val="001A60AA"/>
    <w:rsid w:val="001A7DDB"/>
    <w:rsid w:val="001B4CEE"/>
    <w:rsid w:val="001B6389"/>
    <w:rsid w:val="001B642E"/>
    <w:rsid w:val="001B6747"/>
    <w:rsid w:val="001C4E68"/>
    <w:rsid w:val="001C7391"/>
    <w:rsid w:val="001D097E"/>
    <w:rsid w:val="001D3B3C"/>
    <w:rsid w:val="001D558E"/>
    <w:rsid w:val="001D6281"/>
    <w:rsid w:val="001E0A2A"/>
    <w:rsid w:val="001E3288"/>
    <w:rsid w:val="001E5B19"/>
    <w:rsid w:val="001E6DD5"/>
    <w:rsid w:val="001F68FC"/>
    <w:rsid w:val="00200E72"/>
    <w:rsid w:val="002020E9"/>
    <w:rsid w:val="002023F1"/>
    <w:rsid w:val="00203006"/>
    <w:rsid w:val="00206099"/>
    <w:rsid w:val="0020712B"/>
    <w:rsid w:val="00210D04"/>
    <w:rsid w:val="00210EAA"/>
    <w:rsid w:val="002117AB"/>
    <w:rsid w:val="00211EF3"/>
    <w:rsid w:val="002125FA"/>
    <w:rsid w:val="00220E1D"/>
    <w:rsid w:val="00221F24"/>
    <w:rsid w:val="002220C6"/>
    <w:rsid w:val="00225CC0"/>
    <w:rsid w:val="00226237"/>
    <w:rsid w:val="002274DF"/>
    <w:rsid w:val="002278CF"/>
    <w:rsid w:val="00231822"/>
    <w:rsid w:val="00232B43"/>
    <w:rsid w:val="00235227"/>
    <w:rsid w:val="00237FCD"/>
    <w:rsid w:val="00240460"/>
    <w:rsid w:val="002420B7"/>
    <w:rsid w:val="002475B2"/>
    <w:rsid w:val="002522D8"/>
    <w:rsid w:val="00255DE3"/>
    <w:rsid w:val="00256A76"/>
    <w:rsid w:val="00257721"/>
    <w:rsid w:val="00261215"/>
    <w:rsid w:val="0026146F"/>
    <w:rsid w:val="00264F00"/>
    <w:rsid w:val="002752E5"/>
    <w:rsid w:val="00276945"/>
    <w:rsid w:val="002776D4"/>
    <w:rsid w:val="00277720"/>
    <w:rsid w:val="00277EFF"/>
    <w:rsid w:val="002843BD"/>
    <w:rsid w:val="0028668D"/>
    <w:rsid w:val="002873F8"/>
    <w:rsid w:val="00291329"/>
    <w:rsid w:val="002943C5"/>
    <w:rsid w:val="00297299"/>
    <w:rsid w:val="00297CD9"/>
    <w:rsid w:val="002A37CC"/>
    <w:rsid w:val="002A3A91"/>
    <w:rsid w:val="002A3BED"/>
    <w:rsid w:val="002A5903"/>
    <w:rsid w:val="002B04A9"/>
    <w:rsid w:val="002B1E06"/>
    <w:rsid w:val="002B2ED1"/>
    <w:rsid w:val="002B4D00"/>
    <w:rsid w:val="002B4E6B"/>
    <w:rsid w:val="002B5FBE"/>
    <w:rsid w:val="002C0CF9"/>
    <w:rsid w:val="002C256C"/>
    <w:rsid w:val="002C4E96"/>
    <w:rsid w:val="002C5DB7"/>
    <w:rsid w:val="002D0D6A"/>
    <w:rsid w:val="002D49C0"/>
    <w:rsid w:val="002D4A85"/>
    <w:rsid w:val="002D6B97"/>
    <w:rsid w:val="002E0081"/>
    <w:rsid w:val="002E22A5"/>
    <w:rsid w:val="002E40B1"/>
    <w:rsid w:val="002E4873"/>
    <w:rsid w:val="002E4FFC"/>
    <w:rsid w:val="002E65EE"/>
    <w:rsid w:val="002E69B8"/>
    <w:rsid w:val="002E70EE"/>
    <w:rsid w:val="002E75D0"/>
    <w:rsid w:val="002F04C3"/>
    <w:rsid w:val="002F6E54"/>
    <w:rsid w:val="00302047"/>
    <w:rsid w:val="003037B1"/>
    <w:rsid w:val="003104C5"/>
    <w:rsid w:val="00310F1B"/>
    <w:rsid w:val="003149F3"/>
    <w:rsid w:val="00315AA4"/>
    <w:rsid w:val="00317218"/>
    <w:rsid w:val="00321A15"/>
    <w:rsid w:val="00322813"/>
    <w:rsid w:val="0032399B"/>
    <w:rsid w:val="00327C47"/>
    <w:rsid w:val="00330F1C"/>
    <w:rsid w:val="00331CC3"/>
    <w:rsid w:val="00332D64"/>
    <w:rsid w:val="00332F09"/>
    <w:rsid w:val="00342290"/>
    <w:rsid w:val="00342EBE"/>
    <w:rsid w:val="00357627"/>
    <w:rsid w:val="00362777"/>
    <w:rsid w:val="00362A7E"/>
    <w:rsid w:val="00362D0B"/>
    <w:rsid w:val="00366C93"/>
    <w:rsid w:val="003705ED"/>
    <w:rsid w:val="00370DC5"/>
    <w:rsid w:val="003716EE"/>
    <w:rsid w:val="00371928"/>
    <w:rsid w:val="00372169"/>
    <w:rsid w:val="00373A84"/>
    <w:rsid w:val="00376076"/>
    <w:rsid w:val="00380132"/>
    <w:rsid w:val="00380D11"/>
    <w:rsid w:val="0038463E"/>
    <w:rsid w:val="00384C6E"/>
    <w:rsid w:val="00384E30"/>
    <w:rsid w:val="0038555F"/>
    <w:rsid w:val="0038736D"/>
    <w:rsid w:val="00391074"/>
    <w:rsid w:val="00393489"/>
    <w:rsid w:val="00395BFF"/>
    <w:rsid w:val="003A14F2"/>
    <w:rsid w:val="003A1946"/>
    <w:rsid w:val="003A1C63"/>
    <w:rsid w:val="003A1E65"/>
    <w:rsid w:val="003A29AC"/>
    <w:rsid w:val="003A330C"/>
    <w:rsid w:val="003B1EFC"/>
    <w:rsid w:val="003B399F"/>
    <w:rsid w:val="003C31D0"/>
    <w:rsid w:val="003C3387"/>
    <w:rsid w:val="003C51AE"/>
    <w:rsid w:val="003D2FAC"/>
    <w:rsid w:val="003D3BAC"/>
    <w:rsid w:val="003D4CB4"/>
    <w:rsid w:val="003D7ED2"/>
    <w:rsid w:val="003E0FC8"/>
    <w:rsid w:val="003E29B7"/>
    <w:rsid w:val="003E3BEF"/>
    <w:rsid w:val="003E57EF"/>
    <w:rsid w:val="003F2591"/>
    <w:rsid w:val="003F2625"/>
    <w:rsid w:val="003F3A2E"/>
    <w:rsid w:val="003F4616"/>
    <w:rsid w:val="003F5C3F"/>
    <w:rsid w:val="003F5CC4"/>
    <w:rsid w:val="003F5DC9"/>
    <w:rsid w:val="003F6E03"/>
    <w:rsid w:val="0040116B"/>
    <w:rsid w:val="00403733"/>
    <w:rsid w:val="0040488E"/>
    <w:rsid w:val="00405CCB"/>
    <w:rsid w:val="00405E44"/>
    <w:rsid w:val="00411354"/>
    <w:rsid w:val="00411F79"/>
    <w:rsid w:val="00414C21"/>
    <w:rsid w:val="00417254"/>
    <w:rsid w:val="0042494F"/>
    <w:rsid w:val="00424F43"/>
    <w:rsid w:val="004304E3"/>
    <w:rsid w:val="00432D83"/>
    <w:rsid w:val="00435F12"/>
    <w:rsid w:val="00436C89"/>
    <w:rsid w:val="00437A4F"/>
    <w:rsid w:val="004443F5"/>
    <w:rsid w:val="004446C3"/>
    <w:rsid w:val="0044556D"/>
    <w:rsid w:val="004469C5"/>
    <w:rsid w:val="00453183"/>
    <w:rsid w:val="00453AF6"/>
    <w:rsid w:val="00457900"/>
    <w:rsid w:val="00457F6D"/>
    <w:rsid w:val="00460DC8"/>
    <w:rsid w:val="00470118"/>
    <w:rsid w:val="00470F0B"/>
    <w:rsid w:val="00474893"/>
    <w:rsid w:val="00477EED"/>
    <w:rsid w:val="004801C2"/>
    <w:rsid w:val="00480EA2"/>
    <w:rsid w:val="004816BB"/>
    <w:rsid w:val="004833DE"/>
    <w:rsid w:val="004839FA"/>
    <w:rsid w:val="00485CBD"/>
    <w:rsid w:val="00495AD5"/>
    <w:rsid w:val="00496493"/>
    <w:rsid w:val="004A25DC"/>
    <w:rsid w:val="004A4CA1"/>
    <w:rsid w:val="004B0B62"/>
    <w:rsid w:val="004B21DA"/>
    <w:rsid w:val="004B6FA9"/>
    <w:rsid w:val="004B7C16"/>
    <w:rsid w:val="004C0A78"/>
    <w:rsid w:val="004C0A8D"/>
    <w:rsid w:val="004C3122"/>
    <w:rsid w:val="004C3E55"/>
    <w:rsid w:val="004D37E9"/>
    <w:rsid w:val="004D3E40"/>
    <w:rsid w:val="004D52BC"/>
    <w:rsid w:val="004D6FF2"/>
    <w:rsid w:val="004D76ED"/>
    <w:rsid w:val="004D7AF8"/>
    <w:rsid w:val="004E09D5"/>
    <w:rsid w:val="004E143C"/>
    <w:rsid w:val="004E1F19"/>
    <w:rsid w:val="004E1F3B"/>
    <w:rsid w:val="004E6484"/>
    <w:rsid w:val="004E6D12"/>
    <w:rsid w:val="004E7F3B"/>
    <w:rsid w:val="004F6EB9"/>
    <w:rsid w:val="004F74FF"/>
    <w:rsid w:val="004F7DAD"/>
    <w:rsid w:val="004F7DF2"/>
    <w:rsid w:val="00501100"/>
    <w:rsid w:val="0050293F"/>
    <w:rsid w:val="005033DF"/>
    <w:rsid w:val="005070F1"/>
    <w:rsid w:val="005109E9"/>
    <w:rsid w:val="00512BA9"/>
    <w:rsid w:val="00514975"/>
    <w:rsid w:val="00515E0E"/>
    <w:rsid w:val="00516311"/>
    <w:rsid w:val="00527A3E"/>
    <w:rsid w:val="005319ED"/>
    <w:rsid w:val="00535ADC"/>
    <w:rsid w:val="005376C5"/>
    <w:rsid w:val="00540915"/>
    <w:rsid w:val="005417E6"/>
    <w:rsid w:val="00541A90"/>
    <w:rsid w:val="0054290C"/>
    <w:rsid w:val="00546A61"/>
    <w:rsid w:val="00553671"/>
    <w:rsid w:val="00553CE7"/>
    <w:rsid w:val="0055563C"/>
    <w:rsid w:val="0055577D"/>
    <w:rsid w:val="005600F1"/>
    <w:rsid w:val="005614DC"/>
    <w:rsid w:val="00562259"/>
    <w:rsid w:val="0056417B"/>
    <w:rsid w:val="005668B5"/>
    <w:rsid w:val="005711B7"/>
    <w:rsid w:val="00571C38"/>
    <w:rsid w:val="00572F1D"/>
    <w:rsid w:val="00573E27"/>
    <w:rsid w:val="00575094"/>
    <w:rsid w:val="00575A9D"/>
    <w:rsid w:val="00580398"/>
    <w:rsid w:val="00580B88"/>
    <w:rsid w:val="0058166F"/>
    <w:rsid w:val="00591173"/>
    <w:rsid w:val="00594FBB"/>
    <w:rsid w:val="005951A2"/>
    <w:rsid w:val="005951E2"/>
    <w:rsid w:val="00595C41"/>
    <w:rsid w:val="005A1725"/>
    <w:rsid w:val="005A1E16"/>
    <w:rsid w:val="005A4444"/>
    <w:rsid w:val="005B04AA"/>
    <w:rsid w:val="005B07EB"/>
    <w:rsid w:val="005B2993"/>
    <w:rsid w:val="005B33FB"/>
    <w:rsid w:val="005B378F"/>
    <w:rsid w:val="005B5845"/>
    <w:rsid w:val="005B5FA3"/>
    <w:rsid w:val="005B64A7"/>
    <w:rsid w:val="005B796A"/>
    <w:rsid w:val="005B7977"/>
    <w:rsid w:val="005C046D"/>
    <w:rsid w:val="005C14AE"/>
    <w:rsid w:val="005C3846"/>
    <w:rsid w:val="005C72B6"/>
    <w:rsid w:val="005D0617"/>
    <w:rsid w:val="005D12F1"/>
    <w:rsid w:val="005D212C"/>
    <w:rsid w:val="005D2A26"/>
    <w:rsid w:val="005D7C4E"/>
    <w:rsid w:val="005F0D75"/>
    <w:rsid w:val="005F0EFD"/>
    <w:rsid w:val="005F5957"/>
    <w:rsid w:val="005F5E55"/>
    <w:rsid w:val="005F699F"/>
    <w:rsid w:val="005F78AA"/>
    <w:rsid w:val="006006D0"/>
    <w:rsid w:val="00605351"/>
    <w:rsid w:val="00612824"/>
    <w:rsid w:val="00614698"/>
    <w:rsid w:val="00614FFF"/>
    <w:rsid w:val="00615D7D"/>
    <w:rsid w:val="006169CC"/>
    <w:rsid w:val="006177AC"/>
    <w:rsid w:val="00621F24"/>
    <w:rsid w:val="00622503"/>
    <w:rsid w:val="006243E4"/>
    <w:rsid w:val="00626D6C"/>
    <w:rsid w:val="00627D48"/>
    <w:rsid w:val="00631CD4"/>
    <w:rsid w:val="00634723"/>
    <w:rsid w:val="00634E0B"/>
    <w:rsid w:val="00637256"/>
    <w:rsid w:val="00637F51"/>
    <w:rsid w:val="00640C9C"/>
    <w:rsid w:val="006449E5"/>
    <w:rsid w:val="006474B9"/>
    <w:rsid w:val="00650B3E"/>
    <w:rsid w:val="00655946"/>
    <w:rsid w:val="006600D0"/>
    <w:rsid w:val="00660310"/>
    <w:rsid w:val="0066125F"/>
    <w:rsid w:val="00661CEA"/>
    <w:rsid w:val="006629FE"/>
    <w:rsid w:val="006650A1"/>
    <w:rsid w:val="00665FFB"/>
    <w:rsid w:val="00666126"/>
    <w:rsid w:val="0066712D"/>
    <w:rsid w:val="006676E2"/>
    <w:rsid w:val="00667CEB"/>
    <w:rsid w:val="00673CD6"/>
    <w:rsid w:val="00677E56"/>
    <w:rsid w:val="00681C67"/>
    <w:rsid w:val="006828E3"/>
    <w:rsid w:val="0068569E"/>
    <w:rsid w:val="00685AC3"/>
    <w:rsid w:val="00692220"/>
    <w:rsid w:val="006923F4"/>
    <w:rsid w:val="00696599"/>
    <w:rsid w:val="006A052B"/>
    <w:rsid w:val="006A06CF"/>
    <w:rsid w:val="006A3F1C"/>
    <w:rsid w:val="006A4444"/>
    <w:rsid w:val="006A4AF0"/>
    <w:rsid w:val="006A50CF"/>
    <w:rsid w:val="006A5518"/>
    <w:rsid w:val="006B3246"/>
    <w:rsid w:val="006B4213"/>
    <w:rsid w:val="006B473B"/>
    <w:rsid w:val="006B5F56"/>
    <w:rsid w:val="006B65F1"/>
    <w:rsid w:val="006C2D2A"/>
    <w:rsid w:val="006C3AA1"/>
    <w:rsid w:val="006C4E09"/>
    <w:rsid w:val="006C627E"/>
    <w:rsid w:val="006D4457"/>
    <w:rsid w:val="006D4C2C"/>
    <w:rsid w:val="006D5299"/>
    <w:rsid w:val="006D59EF"/>
    <w:rsid w:val="006E4C4E"/>
    <w:rsid w:val="006E7C5E"/>
    <w:rsid w:val="006F05EF"/>
    <w:rsid w:val="006F1871"/>
    <w:rsid w:val="006F22A5"/>
    <w:rsid w:val="006F3245"/>
    <w:rsid w:val="006F71F2"/>
    <w:rsid w:val="006F7799"/>
    <w:rsid w:val="007012A2"/>
    <w:rsid w:val="007051FB"/>
    <w:rsid w:val="00705845"/>
    <w:rsid w:val="00705BDA"/>
    <w:rsid w:val="00714837"/>
    <w:rsid w:val="00714B4E"/>
    <w:rsid w:val="00716132"/>
    <w:rsid w:val="0072472D"/>
    <w:rsid w:val="00724D67"/>
    <w:rsid w:val="00726300"/>
    <w:rsid w:val="00727C78"/>
    <w:rsid w:val="00730CCB"/>
    <w:rsid w:val="007315CF"/>
    <w:rsid w:val="00733D88"/>
    <w:rsid w:val="00734A91"/>
    <w:rsid w:val="007355C6"/>
    <w:rsid w:val="00735B41"/>
    <w:rsid w:val="00737EB0"/>
    <w:rsid w:val="00742558"/>
    <w:rsid w:val="007428B9"/>
    <w:rsid w:val="00744271"/>
    <w:rsid w:val="007506B0"/>
    <w:rsid w:val="007515DE"/>
    <w:rsid w:val="00752139"/>
    <w:rsid w:val="00756D89"/>
    <w:rsid w:val="00757B6E"/>
    <w:rsid w:val="00762992"/>
    <w:rsid w:val="00772585"/>
    <w:rsid w:val="00773D98"/>
    <w:rsid w:val="00777FD5"/>
    <w:rsid w:val="00780BF3"/>
    <w:rsid w:val="0078636C"/>
    <w:rsid w:val="00787D18"/>
    <w:rsid w:val="00792F1C"/>
    <w:rsid w:val="00793284"/>
    <w:rsid w:val="007A0185"/>
    <w:rsid w:val="007A076A"/>
    <w:rsid w:val="007A6AEF"/>
    <w:rsid w:val="007A7D98"/>
    <w:rsid w:val="007B1068"/>
    <w:rsid w:val="007B4ED7"/>
    <w:rsid w:val="007C4945"/>
    <w:rsid w:val="007C5960"/>
    <w:rsid w:val="007D069D"/>
    <w:rsid w:val="007D0C08"/>
    <w:rsid w:val="007D51F4"/>
    <w:rsid w:val="007D6607"/>
    <w:rsid w:val="007D79A6"/>
    <w:rsid w:val="007E07FC"/>
    <w:rsid w:val="007E0AF5"/>
    <w:rsid w:val="007E3415"/>
    <w:rsid w:val="007F0F34"/>
    <w:rsid w:val="007F16A5"/>
    <w:rsid w:val="007F52D2"/>
    <w:rsid w:val="007F6C75"/>
    <w:rsid w:val="007F7053"/>
    <w:rsid w:val="00803C56"/>
    <w:rsid w:val="00804AFA"/>
    <w:rsid w:val="00805B1F"/>
    <w:rsid w:val="0081309F"/>
    <w:rsid w:val="0081365C"/>
    <w:rsid w:val="0081451C"/>
    <w:rsid w:val="008172FF"/>
    <w:rsid w:val="00820780"/>
    <w:rsid w:val="00821D43"/>
    <w:rsid w:val="00824EB2"/>
    <w:rsid w:val="008275C9"/>
    <w:rsid w:val="00832986"/>
    <w:rsid w:val="00832A4B"/>
    <w:rsid w:val="00832DF1"/>
    <w:rsid w:val="0083436A"/>
    <w:rsid w:val="00836E71"/>
    <w:rsid w:val="008426AB"/>
    <w:rsid w:val="0084447F"/>
    <w:rsid w:val="00844EB9"/>
    <w:rsid w:val="00850833"/>
    <w:rsid w:val="00852D8A"/>
    <w:rsid w:val="008534F2"/>
    <w:rsid w:val="0085475E"/>
    <w:rsid w:val="00862542"/>
    <w:rsid w:val="00863E00"/>
    <w:rsid w:val="00864896"/>
    <w:rsid w:val="00866CD1"/>
    <w:rsid w:val="0087026F"/>
    <w:rsid w:val="00870280"/>
    <w:rsid w:val="00870D23"/>
    <w:rsid w:val="00886FCB"/>
    <w:rsid w:val="00892E81"/>
    <w:rsid w:val="008972B3"/>
    <w:rsid w:val="0089757E"/>
    <w:rsid w:val="008A1CBF"/>
    <w:rsid w:val="008A5A8F"/>
    <w:rsid w:val="008A7B66"/>
    <w:rsid w:val="008B504D"/>
    <w:rsid w:val="008C0B87"/>
    <w:rsid w:val="008C1118"/>
    <w:rsid w:val="008C2BE1"/>
    <w:rsid w:val="008C6084"/>
    <w:rsid w:val="008C7212"/>
    <w:rsid w:val="008C77A3"/>
    <w:rsid w:val="008D36C3"/>
    <w:rsid w:val="008D3F65"/>
    <w:rsid w:val="008D4D08"/>
    <w:rsid w:val="008D658A"/>
    <w:rsid w:val="008D75CD"/>
    <w:rsid w:val="008E06A7"/>
    <w:rsid w:val="008E1538"/>
    <w:rsid w:val="008F0BD6"/>
    <w:rsid w:val="008F1BB7"/>
    <w:rsid w:val="008F3805"/>
    <w:rsid w:val="008F3F09"/>
    <w:rsid w:val="008F48D9"/>
    <w:rsid w:val="008F6537"/>
    <w:rsid w:val="00900A28"/>
    <w:rsid w:val="00902595"/>
    <w:rsid w:val="009033B6"/>
    <w:rsid w:val="0090414A"/>
    <w:rsid w:val="00907778"/>
    <w:rsid w:val="00907EF5"/>
    <w:rsid w:val="009106A3"/>
    <w:rsid w:val="009123A3"/>
    <w:rsid w:val="00912C98"/>
    <w:rsid w:val="00913675"/>
    <w:rsid w:val="00914730"/>
    <w:rsid w:val="00914DA1"/>
    <w:rsid w:val="00916510"/>
    <w:rsid w:val="0092305A"/>
    <w:rsid w:val="00924DD5"/>
    <w:rsid w:val="00927F41"/>
    <w:rsid w:val="00931640"/>
    <w:rsid w:val="009316A0"/>
    <w:rsid w:val="00931DEE"/>
    <w:rsid w:val="0093250F"/>
    <w:rsid w:val="00932A9E"/>
    <w:rsid w:val="00932BC1"/>
    <w:rsid w:val="00934D91"/>
    <w:rsid w:val="009357FC"/>
    <w:rsid w:val="00942EB8"/>
    <w:rsid w:val="00946065"/>
    <w:rsid w:val="00947381"/>
    <w:rsid w:val="00950CE5"/>
    <w:rsid w:val="0095161C"/>
    <w:rsid w:val="00953234"/>
    <w:rsid w:val="00961617"/>
    <w:rsid w:val="00961697"/>
    <w:rsid w:val="00961E75"/>
    <w:rsid w:val="00962518"/>
    <w:rsid w:val="00963464"/>
    <w:rsid w:val="00971DCE"/>
    <w:rsid w:val="00971E72"/>
    <w:rsid w:val="00972087"/>
    <w:rsid w:val="009725A2"/>
    <w:rsid w:val="00984E10"/>
    <w:rsid w:val="00985A19"/>
    <w:rsid w:val="00986637"/>
    <w:rsid w:val="009875DD"/>
    <w:rsid w:val="009876AC"/>
    <w:rsid w:val="009901F5"/>
    <w:rsid w:val="00990CBD"/>
    <w:rsid w:val="00991A00"/>
    <w:rsid w:val="00992F7E"/>
    <w:rsid w:val="0099497E"/>
    <w:rsid w:val="00995149"/>
    <w:rsid w:val="00997141"/>
    <w:rsid w:val="009A11AB"/>
    <w:rsid w:val="009A5765"/>
    <w:rsid w:val="009A5952"/>
    <w:rsid w:val="009B0E03"/>
    <w:rsid w:val="009B196E"/>
    <w:rsid w:val="009B1B1C"/>
    <w:rsid w:val="009B2D7D"/>
    <w:rsid w:val="009B385E"/>
    <w:rsid w:val="009B6CD6"/>
    <w:rsid w:val="009C2691"/>
    <w:rsid w:val="009C3B6C"/>
    <w:rsid w:val="009C46F7"/>
    <w:rsid w:val="009C4EFB"/>
    <w:rsid w:val="009D02B1"/>
    <w:rsid w:val="009D2D78"/>
    <w:rsid w:val="009D4C80"/>
    <w:rsid w:val="009E3C5D"/>
    <w:rsid w:val="009E4033"/>
    <w:rsid w:val="009E535C"/>
    <w:rsid w:val="009F14DD"/>
    <w:rsid w:val="009F24E5"/>
    <w:rsid w:val="009F32BF"/>
    <w:rsid w:val="009F74DE"/>
    <w:rsid w:val="00A00813"/>
    <w:rsid w:val="00A01541"/>
    <w:rsid w:val="00A02776"/>
    <w:rsid w:val="00A03DE9"/>
    <w:rsid w:val="00A074D4"/>
    <w:rsid w:val="00A134D2"/>
    <w:rsid w:val="00A16284"/>
    <w:rsid w:val="00A222E0"/>
    <w:rsid w:val="00A22B13"/>
    <w:rsid w:val="00A237B1"/>
    <w:rsid w:val="00A27883"/>
    <w:rsid w:val="00A3385F"/>
    <w:rsid w:val="00A33CB6"/>
    <w:rsid w:val="00A34028"/>
    <w:rsid w:val="00A344AD"/>
    <w:rsid w:val="00A358E6"/>
    <w:rsid w:val="00A35AAA"/>
    <w:rsid w:val="00A35BA7"/>
    <w:rsid w:val="00A36374"/>
    <w:rsid w:val="00A41883"/>
    <w:rsid w:val="00A521B8"/>
    <w:rsid w:val="00A52442"/>
    <w:rsid w:val="00A56CF8"/>
    <w:rsid w:val="00A62915"/>
    <w:rsid w:val="00A6385F"/>
    <w:rsid w:val="00A64163"/>
    <w:rsid w:val="00A64979"/>
    <w:rsid w:val="00A64B83"/>
    <w:rsid w:val="00A64BDD"/>
    <w:rsid w:val="00A6729A"/>
    <w:rsid w:val="00A750E2"/>
    <w:rsid w:val="00A75C53"/>
    <w:rsid w:val="00A75E11"/>
    <w:rsid w:val="00A76000"/>
    <w:rsid w:val="00A76C37"/>
    <w:rsid w:val="00A77F70"/>
    <w:rsid w:val="00A8036A"/>
    <w:rsid w:val="00A81C64"/>
    <w:rsid w:val="00A84690"/>
    <w:rsid w:val="00A848EA"/>
    <w:rsid w:val="00A84EA9"/>
    <w:rsid w:val="00A91364"/>
    <w:rsid w:val="00A917A9"/>
    <w:rsid w:val="00A94873"/>
    <w:rsid w:val="00A96A30"/>
    <w:rsid w:val="00A971C5"/>
    <w:rsid w:val="00A97CC4"/>
    <w:rsid w:val="00AA0A60"/>
    <w:rsid w:val="00AA31FC"/>
    <w:rsid w:val="00AA504B"/>
    <w:rsid w:val="00AA7495"/>
    <w:rsid w:val="00AB14E3"/>
    <w:rsid w:val="00AB1F53"/>
    <w:rsid w:val="00AB2DAF"/>
    <w:rsid w:val="00AB4CA6"/>
    <w:rsid w:val="00AB53FC"/>
    <w:rsid w:val="00AB57CA"/>
    <w:rsid w:val="00AC0FF5"/>
    <w:rsid w:val="00AC494F"/>
    <w:rsid w:val="00AC4A3C"/>
    <w:rsid w:val="00AC53D1"/>
    <w:rsid w:val="00AC6143"/>
    <w:rsid w:val="00AC6821"/>
    <w:rsid w:val="00AC742B"/>
    <w:rsid w:val="00AD2CFF"/>
    <w:rsid w:val="00AD5E52"/>
    <w:rsid w:val="00AD6BC7"/>
    <w:rsid w:val="00AE15D5"/>
    <w:rsid w:val="00AE2C53"/>
    <w:rsid w:val="00AE3C16"/>
    <w:rsid w:val="00AE4159"/>
    <w:rsid w:val="00AE485F"/>
    <w:rsid w:val="00AE4939"/>
    <w:rsid w:val="00AE50E6"/>
    <w:rsid w:val="00AE7444"/>
    <w:rsid w:val="00AF5AC6"/>
    <w:rsid w:val="00AF645E"/>
    <w:rsid w:val="00B0255E"/>
    <w:rsid w:val="00B06199"/>
    <w:rsid w:val="00B06A93"/>
    <w:rsid w:val="00B175FB"/>
    <w:rsid w:val="00B1781A"/>
    <w:rsid w:val="00B2393B"/>
    <w:rsid w:val="00B26AAB"/>
    <w:rsid w:val="00B27F62"/>
    <w:rsid w:val="00B34A9F"/>
    <w:rsid w:val="00B3630B"/>
    <w:rsid w:val="00B372EA"/>
    <w:rsid w:val="00B40E8B"/>
    <w:rsid w:val="00B44719"/>
    <w:rsid w:val="00B44D28"/>
    <w:rsid w:val="00B47BF4"/>
    <w:rsid w:val="00B545D6"/>
    <w:rsid w:val="00B54F35"/>
    <w:rsid w:val="00B551BF"/>
    <w:rsid w:val="00B556C6"/>
    <w:rsid w:val="00B5601B"/>
    <w:rsid w:val="00B60568"/>
    <w:rsid w:val="00B606C8"/>
    <w:rsid w:val="00B61870"/>
    <w:rsid w:val="00B65C19"/>
    <w:rsid w:val="00B66C84"/>
    <w:rsid w:val="00B71BFA"/>
    <w:rsid w:val="00B76E8B"/>
    <w:rsid w:val="00B833AA"/>
    <w:rsid w:val="00B83646"/>
    <w:rsid w:val="00B86D7F"/>
    <w:rsid w:val="00B86E6F"/>
    <w:rsid w:val="00B9237E"/>
    <w:rsid w:val="00B9451B"/>
    <w:rsid w:val="00B967CB"/>
    <w:rsid w:val="00BA09C0"/>
    <w:rsid w:val="00BA1542"/>
    <w:rsid w:val="00BA17CC"/>
    <w:rsid w:val="00BA2F71"/>
    <w:rsid w:val="00BA6E67"/>
    <w:rsid w:val="00BB037A"/>
    <w:rsid w:val="00BB0B61"/>
    <w:rsid w:val="00BB3712"/>
    <w:rsid w:val="00BC3117"/>
    <w:rsid w:val="00BC32D8"/>
    <w:rsid w:val="00BC3D64"/>
    <w:rsid w:val="00BC48CB"/>
    <w:rsid w:val="00BD08D7"/>
    <w:rsid w:val="00BD1DDD"/>
    <w:rsid w:val="00BD2617"/>
    <w:rsid w:val="00BD3B83"/>
    <w:rsid w:val="00BD4DDF"/>
    <w:rsid w:val="00BD56A8"/>
    <w:rsid w:val="00BE2511"/>
    <w:rsid w:val="00BE3375"/>
    <w:rsid w:val="00BE555B"/>
    <w:rsid w:val="00BE69FC"/>
    <w:rsid w:val="00BF2143"/>
    <w:rsid w:val="00BF32B6"/>
    <w:rsid w:val="00BF750D"/>
    <w:rsid w:val="00BF7702"/>
    <w:rsid w:val="00C00C56"/>
    <w:rsid w:val="00C034D0"/>
    <w:rsid w:val="00C0684E"/>
    <w:rsid w:val="00C06AB6"/>
    <w:rsid w:val="00C07556"/>
    <w:rsid w:val="00C10104"/>
    <w:rsid w:val="00C111BF"/>
    <w:rsid w:val="00C119B3"/>
    <w:rsid w:val="00C13E62"/>
    <w:rsid w:val="00C14BBD"/>
    <w:rsid w:val="00C22111"/>
    <w:rsid w:val="00C22BA2"/>
    <w:rsid w:val="00C2680F"/>
    <w:rsid w:val="00C31A24"/>
    <w:rsid w:val="00C34504"/>
    <w:rsid w:val="00C37525"/>
    <w:rsid w:val="00C40BFF"/>
    <w:rsid w:val="00C422D7"/>
    <w:rsid w:val="00C44444"/>
    <w:rsid w:val="00C45871"/>
    <w:rsid w:val="00C54084"/>
    <w:rsid w:val="00C545F9"/>
    <w:rsid w:val="00C57B62"/>
    <w:rsid w:val="00C622AC"/>
    <w:rsid w:val="00C65E92"/>
    <w:rsid w:val="00C669B2"/>
    <w:rsid w:val="00C71FBC"/>
    <w:rsid w:val="00C71FD9"/>
    <w:rsid w:val="00C73A03"/>
    <w:rsid w:val="00C7434F"/>
    <w:rsid w:val="00C743B2"/>
    <w:rsid w:val="00C77B9B"/>
    <w:rsid w:val="00C8127D"/>
    <w:rsid w:val="00C82862"/>
    <w:rsid w:val="00C86708"/>
    <w:rsid w:val="00C8688E"/>
    <w:rsid w:val="00C875EA"/>
    <w:rsid w:val="00C91DDC"/>
    <w:rsid w:val="00C935DC"/>
    <w:rsid w:val="00C94ECD"/>
    <w:rsid w:val="00C94EEC"/>
    <w:rsid w:val="00C96A2D"/>
    <w:rsid w:val="00CA16E8"/>
    <w:rsid w:val="00CA2454"/>
    <w:rsid w:val="00CA38AA"/>
    <w:rsid w:val="00CA4CDC"/>
    <w:rsid w:val="00CA65D2"/>
    <w:rsid w:val="00CB014D"/>
    <w:rsid w:val="00CB1BC8"/>
    <w:rsid w:val="00CB270C"/>
    <w:rsid w:val="00CB34F1"/>
    <w:rsid w:val="00CB3E17"/>
    <w:rsid w:val="00CB577C"/>
    <w:rsid w:val="00CB578C"/>
    <w:rsid w:val="00CB5B1B"/>
    <w:rsid w:val="00CC2748"/>
    <w:rsid w:val="00CC3DC7"/>
    <w:rsid w:val="00CC44A2"/>
    <w:rsid w:val="00CC50D5"/>
    <w:rsid w:val="00CC533E"/>
    <w:rsid w:val="00CC5F97"/>
    <w:rsid w:val="00CC6D18"/>
    <w:rsid w:val="00CD0138"/>
    <w:rsid w:val="00CD054D"/>
    <w:rsid w:val="00CD20DD"/>
    <w:rsid w:val="00CD27A4"/>
    <w:rsid w:val="00CE17CB"/>
    <w:rsid w:val="00CE1974"/>
    <w:rsid w:val="00CE348A"/>
    <w:rsid w:val="00CE3D18"/>
    <w:rsid w:val="00CE52EE"/>
    <w:rsid w:val="00CE5450"/>
    <w:rsid w:val="00CE6281"/>
    <w:rsid w:val="00CE7AC2"/>
    <w:rsid w:val="00CF0EE0"/>
    <w:rsid w:val="00CF1508"/>
    <w:rsid w:val="00CF1B71"/>
    <w:rsid w:val="00CF20C3"/>
    <w:rsid w:val="00CF3007"/>
    <w:rsid w:val="00CF3F99"/>
    <w:rsid w:val="00CF7B0F"/>
    <w:rsid w:val="00D0165A"/>
    <w:rsid w:val="00D04AC3"/>
    <w:rsid w:val="00D04B64"/>
    <w:rsid w:val="00D0674E"/>
    <w:rsid w:val="00D06832"/>
    <w:rsid w:val="00D10D5F"/>
    <w:rsid w:val="00D11A24"/>
    <w:rsid w:val="00D11F64"/>
    <w:rsid w:val="00D12F71"/>
    <w:rsid w:val="00D12FF2"/>
    <w:rsid w:val="00D13214"/>
    <w:rsid w:val="00D16B83"/>
    <w:rsid w:val="00D2688F"/>
    <w:rsid w:val="00D30A66"/>
    <w:rsid w:val="00D30E6E"/>
    <w:rsid w:val="00D32A33"/>
    <w:rsid w:val="00D332D3"/>
    <w:rsid w:val="00D33A1D"/>
    <w:rsid w:val="00D36114"/>
    <w:rsid w:val="00D435A9"/>
    <w:rsid w:val="00D565BC"/>
    <w:rsid w:val="00D567D3"/>
    <w:rsid w:val="00D5751D"/>
    <w:rsid w:val="00D621D7"/>
    <w:rsid w:val="00D622BA"/>
    <w:rsid w:val="00D70C73"/>
    <w:rsid w:val="00D71D2C"/>
    <w:rsid w:val="00D746F6"/>
    <w:rsid w:val="00D7572F"/>
    <w:rsid w:val="00D757F0"/>
    <w:rsid w:val="00D76089"/>
    <w:rsid w:val="00D766EF"/>
    <w:rsid w:val="00D77940"/>
    <w:rsid w:val="00D843F4"/>
    <w:rsid w:val="00D85F05"/>
    <w:rsid w:val="00D90988"/>
    <w:rsid w:val="00DA01E5"/>
    <w:rsid w:val="00DA183D"/>
    <w:rsid w:val="00DA3FE5"/>
    <w:rsid w:val="00DA42C1"/>
    <w:rsid w:val="00DA4966"/>
    <w:rsid w:val="00DA5B70"/>
    <w:rsid w:val="00DB2B6F"/>
    <w:rsid w:val="00DB35DB"/>
    <w:rsid w:val="00DB47DC"/>
    <w:rsid w:val="00DB6619"/>
    <w:rsid w:val="00DC045C"/>
    <w:rsid w:val="00DC1385"/>
    <w:rsid w:val="00DC13FB"/>
    <w:rsid w:val="00DC35CC"/>
    <w:rsid w:val="00DC4058"/>
    <w:rsid w:val="00DC651E"/>
    <w:rsid w:val="00DC7E54"/>
    <w:rsid w:val="00DD146D"/>
    <w:rsid w:val="00DD1ACB"/>
    <w:rsid w:val="00DD4BA1"/>
    <w:rsid w:val="00DD62B1"/>
    <w:rsid w:val="00DD645C"/>
    <w:rsid w:val="00DD68F5"/>
    <w:rsid w:val="00DE3C70"/>
    <w:rsid w:val="00DE594F"/>
    <w:rsid w:val="00DE5B3D"/>
    <w:rsid w:val="00DF5AA2"/>
    <w:rsid w:val="00DF6757"/>
    <w:rsid w:val="00E0070E"/>
    <w:rsid w:val="00E033EE"/>
    <w:rsid w:val="00E03773"/>
    <w:rsid w:val="00E07505"/>
    <w:rsid w:val="00E07E1E"/>
    <w:rsid w:val="00E1375E"/>
    <w:rsid w:val="00E13A44"/>
    <w:rsid w:val="00E1667A"/>
    <w:rsid w:val="00E17AC5"/>
    <w:rsid w:val="00E2046D"/>
    <w:rsid w:val="00E20F9B"/>
    <w:rsid w:val="00E21848"/>
    <w:rsid w:val="00E22396"/>
    <w:rsid w:val="00E228EC"/>
    <w:rsid w:val="00E24181"/>
    <w:rsid w:val="00E246E1"/>
    <w:rsid w:val="00E258C6"/>
    <w:rsid w:val="00E311B7"/>
    <w:rsid w:val="00E369BE"/>
    <w:rsid w:val="00E36F1F"/>
    <w:rsid w:val="00E3764F"/>
    <w:rsid w:val="00E401B6"/>
    <w:rsid w:val="00E41D25"/>
    <w:rsid w:val="00E44806"/>
    <w:rsid w:val="00E509F7"/>
    <w:rsid w:val="00E50FDA"/>
    <w:rsid w:val="00E5406F"/>
    <w:rsid w:val="00E545EC"/>
    <w:rsid w:val="00E5565E"/>
    <w:rsid w:val="00E570E4"/>
    <w:rsid w:val="00E60A8F"/>
    <w:rsid w:val="00E6332B"/>
    <w:rsid w:val="00E66D57"/>
    <w:rsid w:val="00E734CB"/>
    <w:rsid w:val="00E7408B"/>
    <w:rsid w:val="00E743B9"/>
    <w:rsid w:val="00E7759B"/>
    <w:rsid w:val="00E77B00"/>
    <w:rsid w:val="00E84FF1"/>
    <w:rsid w:val="00E91820"/>
    <w:rsid w:val="00E94954"/>
    <w:rsid w:val="00E952D4"/>
    <w:rsid w:val="00E95AE9"/>
    <w:rsid w:val="00E95AF0"/>
    <w:rsid w:val="00E96281"/>
    <w:rsid w:val="00EA0D1E"/>
    <w:rsid w:val="00EB29CF"/>
    <w:rsid w:val="00EB2FD4"/>
    <w:rsid w:val="00EB30A3"/>
    <w:rsid w:val="00EB421A"/>
    <w:rsid w:val="00EB5CE3"/>
    <w:rsid w:val="00EC2EA9"/>
    <w:rsid w:val="00ED2AE0"/>
    <w:rsid w:val="00ED5160"/>
    <w:rsid w:val="00ED5BEF"/>
    <w:rsid w:val="00EE143C"/>
    <w:rsid w:val="00EE1471"/>
    <w:rsid w:val="00EE4289"/>
    <w:rsid w:val="00EE4E80"/>
    <w:rsid w:val="00EF1714"/>
    <w:rsid w:val="00EF3001"/>
    <w:rsid w:val="00EF3C71"/>
    <w:rsid w:val="00EF6579"/>
    <w:rsid w:val="00EF6830"/>
    <w:rsid w:val="00EF77C1"/>
    <w:rsid w:val="00F00A23"/>
    <w:rsid w:val="00F00E50"/>
    <w:rsid w:val="00F02CE8"/>
    <w:rsid w:val="00F2009B"/>
    <w:rsid w:val="00F2191F"/>
    <w:rsid w:val="00F221EC"/>
    <w:rsid w:val="00F22D29"/>
    <w:rsid w:val="00F22E00"/>
    <w:rsid w:val="00F237E5"/>
    <w:rsid w:val="00F2484F"/>
    <w:rsid w:val="00F263CE"/>
    <w:rsid w:val="00F276D8"/>
    <w:rsid w:val="00F31032"/>
    <w:rsid w:val="00F337EE"/>
    <w:rsid w:val="00F34AEF"/>
    <w:rsid w:val="00F357EC"/>
    <w:rsid w:val="00F43025"/>
    <w:rsid w:val="00F4458D"/>
    <w:rsid w:val="00F450F2"/>
    <w:rsid w:val="00F45AC8"/>
    <w:rsid w:val="00F46380"/>
    <w:rsid w:val="00F46FFF"/>
    <w:rsid w:val="00F47819"/>
    <w:rsid w:val="00F50F1F"/>
    <w:rsid w:val="00F54C4E"/>
    <w:rsid w:val="00F55C8A"/>
    <w:rsid w:val="00F55F38"/>
    <w:rsid w:val="00F5603E"/>
    <w:rsid w:val="00F61D29"/>
    <w:rsid w:val="00F65EE3"/>
    <w:rsid w:val="00F70456"/>
    <w:rsid w:val="00F7335F"/>
    <w:rsid w:val="00F7681C"/>
    <w:rsid w:val="00F80925"/>
    <w:rsid w:val="00F8193A"/>
    <w:rsid w:val="00F8214F"/>
    <w:rsid w:val="00F856B4"/>
    <w:rsid w:val="00F866F9"/>
    <w:rsid w:val="00F86A8E"/>
    <w:rsid w:val="00FA0ECB"/>
    <w:rsid w:val="00FA11F7"/>
    <w:rsid w:val="00FA4015"/>
    <w:rsid w:val="00FA501D"/>
    <w:rsid w:val="00FA743B"/>
    <w:rsid w:val="00FB0833"/>
    <w:rsid w:val="00FB09A4"/>
    <w:rsid w:val="00FB0E8C"/>
    <w:rsid w:val="00FB106D"/>
    <w:rsid w:val="00FB1B8A"/>
    <w:rsid w:val="00FB2602"/>
    <w:rsid w:val="00FB5953"/>
    <w:rsid w:val="00FB73E4"/>
    <w:rsid w:val="00FC0461"/>
    <w:rsid w:val="00FC2E93"/>
    <w:rsid w:val="00FC3D6B"/>
    <w:rsid w:val="00FC4011"/>
    <w:rsid w:val="00FC7A6A"/>
    <w:rsid w:val="00FD087C"/>
    <w:rsid w:val="00FD098F"/>
    <w:rsid w:val="00FD3B7E"/>
    <w:rsid w:val="00FD4D03"/>
    <w:rsid w:val="00FD63B0"/>
    <w:rsid w:val="00FE03AF"/>
    <w:rsid w:val="00FE1A3C"/>
    <w:rsid w:val="00FF6BE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03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BNT"/>
    <w:qFormat/>
    <w:rsid w:val="00BF750D"/>
    <w:pPr>
      <w:spacing w:line="360" w:lineRule="auto"/>
      <w:ind w:firstLine="709"/>
      <w:jc w:val="both"/>
    </w:pPr>
    <w:rPr>
      <w:rFonts w:ascii="Times New Roman" w:hAnsi="Times New Roman"/>
      <w:sz w:val="24"/>
      <w:szCs w:val="24"/>
      <w:lang w:eastAsia="en-US"/>
    </w:rPr>
  </w:style>
  <w:style w:type="paragraph" w:styleId="Heading1">
    <w:name w:val="heading 1"/>
    <w:basedOn w:val="Normal"/>
    <w:next w:val="Normal"/>
    <w:link w:val="Heading1Char"/>
    <w:uiPriority w:val="9"/>
    <w:qFormat/>
    <w:rsid w:val="005417E6"/>
    <w:pPr>
      <w:keepNext/>
      <w:keepLines/>
      <w:spacing w:before="480" w:line="276" w:lineRule="auto"/>
      <w:ind w:firstLine="0"/>
      <w:jc w:val="left"/>
      <w:outlineLvl w:val="0"/>
    </w:pPr>
    <w:rPr>
      <w:rFonts w:ascii="Calibri Light" w:eastAsia="Yu Gothic Light" w:hAnsi="Calibri Light"/>
      <w:b/>
      <w:bCs/>
      <w:color w:val="2F5496"/>
      <w:sz w:val="28"/>
      <w:szCs w:val="2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68D"/>
    <w:pPr>
      <w:ind w:left="720"/>
      <w:contextualSpacing/>
    </w:pPr>
  </w:style>
  <w:style w:type="paragraph" w:styleId="FootnoteText">
    <w:name w:val="footnote text"/>
    <w:basedOn w:val="Normal"/>
    <w:link w:val="FootnoteTextChar"/>
    <w:uiPriority w:val="99"/>
    <w:unhideWhenUsed/>
    <w:rsid w:val="007A6AEF"/>
    <w:pPr>
      <w:spacing w:line="240" w:lineRule="auto"/>
    </w:pPr>
    <w:rPr>
      <w:sz w:val="20"/>
      <w:szCs w:val="20"/>
    </w:rPr>
  </w:style>
  <w:style w:type="character" w:customStyle="1" w:styleId="FootnoteTextChar">
    <w:name w:val="Footnote Text Char"/>
    <w:link w:val="FootnoteText"/>
    <w:uiPriority w:val="99"/>
    <w:rsid w:val="007A6AEF"/>
    <w:rPr>
      <w:rFonts w:ascii="Times New Roman" w:hAnsi="Times New Roman"/>
      <w:sz w:val="20"/>
      <w:szCs w:val="20"/>
    </w:rPr>
  </w:style>
  <w:style w:type="character" w:styleId="FootnoteReference">
    <w:name w:val="footnote reference"/>
    <w:uiPriority w:val="99"/>
    <w:unhideWhenUsed/>
    <w:rsid w:val="007A6AEF"/>
    <w:rPr>
      <w:vertAlign w:val="superscript"/>
    </w:rPr>
  </w:style>
  <w:style w:type="character" w:customStyle="1" w:styleId="Heading1Char">
    <w:name w:val="Heading 1 Char"/>
    <w:link w:val="Heading1"/>
    <w:uiPriority w:val="9"/>
    <w:rsid w:val="005417E6"/>
    <w:rPr>
      <w:rFonts w:ascii="Calibri Light" w:eastAsia="Yu Gothic Light" w:hAnsi="Calibri Light" w:cs="Times New Roman"/>
      <w:b/>
      <w:bCs/>
      <w:color w:val="2F5496"/>
      <w:sz w:val="28"/>
      <w:szCs w:val="28"/>
      <w:lang w:eastAsia="pt-BR"/>
    </w:rPr>
  </w:style>
  <w:style w:type="paragraph" w:styleId="Bibliography">
    <w:name w:val="Bibliography"/>
    <w:basedOn w:val="Normal"/>
    <w:next w:val="Normal"/>
    <w:uiPriority w:val="37"/>
    <w:unhideWhenUsed/>
    <w:rsid w:val="005417E6"/>
  </w:style>
  <w:style w:type="character" w:styleId="CommentReference">
    <w:name w:val="annotation reference"/>
    <w:uiPriority w:val="99"/>
    <w:semiHidden/>
    <w:unhideWhenUsed/>
    <w:rsid w:val="00A344AD"/>
    <w:rPr>
      <w:sz w:val="16"/>
      <w:szCs w:val="16"/>
    </w:rPr>
  </w:style>
  <w:style w:type="paragraph" w:styleId="CommentText">
    <w:name w:val="annotation text"/>
    <w:basedOn w:val="Normal"/>
    <w:link w:val="CommentTextChar"/>
    <w:uiPriority w:val="99"/>
    <w:semiHidden/>
    <w:unhideWhenUsed/>
    <w:rsid w:val="00A344AD"/>
    <w:pPr>
      <w:spacing w:line="240" w:lineRule="auto"/>
    </w:pPr>
    <w:rPr>
      <w:sz w:val="20"/>
      <w:szCs w:val="20"/>
    </w:rPr>
  </w:style>
  <w:style w:type="character" w:customStyle="1" w:styleId="CommentTextChar">
    <w:name w:val="Comment Text Char"/>
    <w:link w:val="CommentText"/>
    <w:uiPriority w:val="99"/>
    <w:semiHidden/>
    <w:rsid w:val="00A344A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344AD"/>
    <w:rPr>
      <w:b/>
      <w:bCs/>
    </w:rPr>
  </w:style>
  <w:style w:type="character" w:customStyle="1" w:styleId="CommentSubjectChar">
    <w:name w:val="Comment Subject Char"/>
    <w:link w:val="CommentSubject"/>
    <w:uiPriority w:val="99"/>
    <w:semiHidden/>
    <w:rsid w:val="00A344AD"/>
    <w:rPr>
      <w:rFonts w:ascii="Times New Roman" w:hAnsi="Times New Roman"/>
      <w:b/>
      <w:bCs/>
      <w:sz w:val="20"/>
      <w:szCs w:val="20"/>
    </w:rPr>
  </w:style>
  <w:style w:type="paragraph" w:styleId="BalloonText">
    <w:name w:val="Balloon Text"/>
    <w:basedOn w:val="Normal"/>
    <w:link w:val="BalloonTextChar"/>
    <w:uiPriority w:val="99"/>
    <w:semiHidden/>
    <w:unhideWhenUsed/>
    <w:rsid w:val="00A344AD"/>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A344AD"/>
    <w:rPr>
      <w:rFonts w:ascii="Segoe UI" w:hAnsi="Segoe UI" w:cs="Segoe UI"/>
      <w:sz w:val="18"/>
      <w:szCs w:val="18"/>
    </w:rPr>
  </w:style>
  <w:style w:type="paragraph" w:styleId="Header">
    <w:name w:val="header"/>
    <w:basedOn w:val="Normal"/>
    <w:link w:val="HeaderChar"/>
    <w:uiPriority w:val="99"/>
    <w:semiHidden/>
    <w:unhideWhenUsed/>
    <w:rsid w:val="009033B6"/>
    <w:pPr>
      <w:tabs>
        <w:tab w:val="center" w:pos="4252"/>
        <w:tab w:val="right" w:pos="8504"/>
      </w:tabs>
      <w:spacing w:line="240" w:lineRule="auto"/>
    </w:pPr>
  </w:style>
  <w:style w:type="character" w:customStyle="1" w:styleId="HeaderChar">
    <w:name w:val="Header Char"/>
    <w:link w:val="Header"/>
    <w:uiPriority w:val="99"/>
    <w:semiHidden/>
    <w:rsid w:val="009033B6"/>
    <w:rPr>
      <w:rFonts w:ascii="Times New Roman" w:hAnsi="Times New Roman"/>
    </w:rPr>
  </w:style>
  <w:style w:type="paragraph" w:styleId="Footer">
    <w:name w:val="footer"/>
    <w:basedOn w:val="Normal"/>
    <w:link w:val="FooterChar"/>
    <w:uiPriority w:val="99"/>
    <w:semiHidden/>
    <w:unhideWhenUsed/>
    <w:rsid w:val="009033B6"/>
    <w:pPr>
      <w:tabs>
        <w:tab w:val="center" w:pos="4252"/>
        <w:tab w:val="right" w:pos="8504"/>
      </w:tabs>
      <w:spacing w:line="240" w:lineRule="auto"/>
    </w:pPr>
  </w:style>
  <w:style w:type="character" w:customStyle="1" w:styleId="FooterChar">
    <w:name w:val="Footer Char"/>
    <w:link w:val="Footer"/>
    <w:uiPriority w:val="99"/>
    <w:semiHidden/>
    <w:rsid w:val="009033B6"/>
    <w:rPr>
      <w:rFonts w:ascii="Times New Roman" w:hAnsi="Times New Roman"/>
    </w:rPr>
  </w:style>
  <w:style w:type="character" w:styleId="PlaceholderText">
    <w:name w:val="Placeholder Text"/>
    <w:uiPriority w:val="99"/>
    <w:semiHidden/>
    <w:rsid w:val="00220E1D"/>
    <w:rPr>
      <w:color w:val="808080"/>
    </w:rPr>
  </w:style>
  <w:style w:type="paragraph" w:styleId="NormalWeb">
    <w:name w:val="Normal (Web)"/>
    <w:basedOn w:val="Normal"/>
    <w:uiPriority w:val="99"/>
    <w:semiHidden/>
    <w:unhideWhenUsed/>
    <w:rsid w:val="00902595"/>
    <w:pPr>
      <w:spacing w:before="100" w:beforeAutospacing="1" w:after="100" w:afterAutospacing="1" w:line="240" w:lineRule="auto"/>
      <w:ind w:firstLine="0"/>
      <w:jc w:val="left"/>
    </w:pPr>
    <w:rPr>
      <w:rFonts w:eastAsia="Times New Roman"/>
      <w:lang w:eastAsia="pt-BR"/>
    </w:rPr>
  </w:style>
  <w:style w:type="character" w:styleId="Hyperlink">
    <w:name w:val="Hyperlink"/>
    <w:uiPriority w:val="99"/>
    <w:unhideWhenUsed/>
    <w:rsid w:val="00480EA2"/>
    <w:rPr>
      <w:color w:val="0563C1"/>
      <w:u w:val="single"/>
    </w:rPr>
  </w:style>
  <w:style w:type="character" w:customStyle="1" w:styleId="UnresolvedMention">
    <w:name w:val="Unresolved Mention"/>
    <w:uiPriority w:val="99"/>
    <w:semiHidden/>
    <w:unhideWhenUsed/>
    <w:rsid w:val="00480EA2"/>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BNT"/>
    <w:qFormat/>
    <w:rsid w:val="00BF750D"/>
    <w:pPr>
      <w:spacing w:line="360" w:lineRule="auto"/>
      <w:ind w:firstLine="709"/>
      <w:jc w:val="both"/>
    </w:pPr>
    <w:rPr>
      <w:rFonts w:ascii="Times New Roman" w:hAnsi="Times New Roman"/>
      <w:sz w:val="24"/>
      <w:szCs w:val="24"/>
      <w:lang w:eastAsia="en-US"/>
    </w:rPr>
  </w:style>
  <w:style w:type="paragraph" w:styleId="Heading1">
    <w:name w:val="heading 1"/>
    <w:basedOn w:val="Normal"/>
    <w:next w:val="Normal"/>
    <w:link w:val="Heading1Char"/>
    <w:uiPriority w:val="9"/>
    <w:qFormat/>
    <w:rsid w:val="005417E6"/>
    <w:pPr>
      <w:keepNext/>
      <w:keepLines/>
      <w:spacing w:before="480" w:line="276" w:lineRule="auto"/>
      <w:ind w:firstLine="0"/>
      <w:jc w:val="left"/>
      <w:outlineLvl w:val="0"/>
    </w:pPr>
    <w:rPr>
      <w:rFonts w:ascii="Calibri Light" w:eastAsia="Yu Gothic Light" w:hAnsi="Calibri Light"/>
      <w:b/>
      <w:bCs/>
      <w:color w:val="2F5496"/>
      <w:sz w:val="28"/>
      <w:szCs w:val="2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68D"/>
    <w:pPr>
      <w:ind w:left="720"/>
      <w:contextualSpacing/>
    </w:pPr>
  </w:style>
  <w:style w:type="paragraph" w:styleId="FootnoteText">
    <w:name w:val="footnote text"/>
    <w:basedOn w:val="Normal"/>
    <w:link w:val="FootnoteTextChar"/>
    <w:uiPriority w:val="99"/>
    <w:unhideWhenUsed/>
    <w:rsid w:val="007A6AEF"/>
    <w:pPr>
      <w:spacing w:line="240" w:lineRule="auto"/>
    </w:pPr>
    <w:rPr>
      <w:sz w:val="20"/>
      <w:szCs w:val="20"/>
    </w:rPr>
  </w:style>
  <w:style w:type="character" w:customStyle="1" w:styleId="FootnoteTextChar">
    <w:name w:val="Footnote Text Char"/>
    <w:link w:val="FootnoteText"/>
    <w:uiPriority w:val="99"/>
    <w:rsid w:val="007A6AEF"/>
    <w:rPr>
      <w:rFonts w:ascii="Times New Roman" w:hAnsi="Times New Roman"/>
      <w:sz w:val="20"/>
      <w:szCs w:val="20"/>
    </w:rPr>
  </w:style>
  <w:style w:type="character" w:styleId="FootnoteReference">
    <w:name w:val="footnote reference"/>
    <w:uiPriority w:val="99"/>
    <w:unhideWhenUsed/>
    <w:rsid w:val="007A6AEF"/>
    <w:rPr>
      <w:vertAlign w:val="superscript"/>
    </w:rPr>
  </w:style>
  <w:style w:type="character" w:customStyle="1" w:styleId="Heading1Char">
    <w:name w:val="Heading 1 Char"/>
    <w:link w:val="Heading1"/>
    <w:uiPriority w:val="9"/>
    <w:rsid w:val="005417E6"/>
    <w:rPr>
      <w:rFonts w:ascii="Calibri Light" w:eastAsia="Yu Gothic Light" w:hAnsi="Calibri Light" w:cs="Times New Roman"/>
      <w:b/>
      <w:bCs/>
      <w:color w:val="2F5496"/>
      <w:sz w:val="28"/>
      <w:szCs w:val="28"/>
      <w:lang w:eastAsia="pt-BR"/>
    </w:rPr>
  </w:style>
  <w:style w:type="paragraph" w:styleId="Bibliography">
    <w:name w:val="Bibliography"/>
    <w:basedOn w:val="Normal"/>
    <w:next w:val="Normal"/>
    <w:uiPriority w:val="37"/>
    <w:unhideWhenUsed/>
    <w:rsid w:val="005417E6"/>
  </w:style>
  <w:style w:type="character" w:styleId="CommentReference">
    <w:name w:val="annotation reference"/>
    <w:uiPriority w:val="99"/>
    <w:semiHidden/>
    <w:unhideWhenUsed/>
    <w:rsid w:val="00A344AD"/>
    <w:rPr>
      <w:sz w:val="16"/>
      <w:szCs w:val="16"/>
    </w:rPr>
  </w:style>
  <w:style w:type="paragraph" w:styleId="CommentText">
    <w:name w:val="annotation text"/>
    <w:basedOn w:val="Normal"/>
    <w:link w:val="CommentTextChar"/>
    <w:uiPriority w:val="99"/>
    <w:semiHidden/>
    <w:unhideWhenUsed/>
    <w:rsid w:val="00A344AD"/>
    <w:pPr>
      <w:spacing w:line="240" w:lineRule="auto"/>
    </w:pPr>
    <w:rPr>
      <w:sz w:val="20"/>
      <w:szCs w:val="20"/>
    </w:rPr>
  </w:style>
  <w:style w:type="character" w:customStyle="1" w:styleId="CommentTextChar">
    <w:name w:val="Comment Text Char"/>
    <w:link w:val="CommentText"/>
    <w:uiPriority w:val="99"/>
    <w:semiHidden/>
    <w:rsid w:val="00A344A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344AD"/>
    <w:rPr>
      <w:b/>
      <w:bCs/>
    </w:rPr>
  </w:style>
  <w:style w:type="character" w:customStyle="1" w:styleId="CommentSubjectChar">
    <w:name w:val="Comment Subject Char"/>
    <w:link w:val="CommentSubject"/>
    <w:uiPriority w:val="99"/>
    <w:semiHidden/>
    <w:rsid w:val="00A344AD"/>
    <w:rPr>
      <w:rFonts w:ascii="Times New Roman" w:hAnsi="Times New Roman"/>
      <w:b/>
      <w:bCs/>
      <w:sz w:val="20"/>
      <w:szCs w:val="20"/>
    </w:rPr>
  </w:style>
  <w:style w:type="paragraph" w:styleId="BalloonText">
    <w:name w:val="Balloon Text"/>
    <w:basedOn w:val="Normal"/>
    <w:link w:val="BalloonTextChar"/>
    <w:uiPriority w:val="99"/>
    <w:semiHidden/>
    <w:unhideWhenUsed/>
    <w:rsid w:val="00A344AD"/>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A344AD"/>
    <w:rPr>
      <w:rFonts w:ascii="Segoe UI" w:hAnsi="Segoe UI" w:cs="Segoe UI"/>
      <w:sz w:val="18"/>
      <w:szCs w:val="18"/>
    </w:rPr>
  </w:style>
  <w:style w:type="paragraph" w:styleId="Header">
    <w:name w:val="header"/>
    <w:basedOn w:val="Normal"/>
    <w:link w:val="HeaderChar"/>
    <w:uiPriority w:val="99"/>
    <w:semiHidden/>
    <w:unhideWhenUsed/>
    <w:rsid w:val="009033B6"/>
    <w:pPr>
      <w:tabs>
        <w:tab w:val="center" w:pos="4252"/>
        <w:tab w:val="right" w:pos="8504"/>
      </w:tabs>
      <w:spacing w:line="240" w:lineRule="auto"/>
    </w:pPr>
  </w:style>
  <w:style w:type="character" w:customStyle="1" w:styleId="HeaderChar">
    <w:name w:val="Header Char"/>
    <w:link w:val="Header"/>
    <w:uiPriority w:val="99"/>
    <w:semiHidden/>
    <w:rsid w:val="009033B6"/>
    <w:rPr>
      <w:rFonts w:ascii="Times New Roman" w:hAnsi="Times New Roman"/>
    </w:rPr>
  </w:style>
  <w:style w:type="paragraph" w:styleId="Footer">
    <w:name w:val="footer"/>
    <w:basedOn w:val="Normal"/>
    <w:link w:val="FooterChar"/>
    <w:uiPriority w:val="99"/>
    <w:semiHidden/>
    <w:unhideWhenUsed/>
    <w:rsid w:val="009033B6"/>
    <w:pPr>
      <w:tabs>
        <w:tab w:val="center" w:pos="4252"/>
        <w:tab w:val="right" w:pos="8504"/>
      </w:tabs>
      <w:spacing w:line="240" w:lineRule="auto"/>
    </w:pPr>
  </w:style>
  <w:style w:type="character" w:customStyle="1" w:styleId="FooterChar">
    <w:name w:val="Footer Char"/>
    <w:link w:val="Footer"/>
    <w:uiPriority w:val="99"/>
    <w:semiHidden/>
    <w:rsid w:val="009033B6"/>
    <w:rPr>
      <w:rFonts w:ascii="Times New Roman" w:hAnsi="Times New Roman"/>
    </w:rPr>
  </w:style>
  <w:style w:type="character" w:styleId="PlaceholderText">
    <w:name w:val="Placeholder Text"/>
    <w:uiPriority w:val="99"/>
    <w:semiHidden/>
    <w:rsid w:val="00220E1D"/>
    <w:rPr>
      <w:color w:val="808080"/>
    </w:rPr>
  </w:style>
  <w:style w:type="paragraph" w:styleId="NormalWeb">
    <w:name w:val="Normal (Web)"/>
    <w:basedOn w:val="Normal"/>
    <w:uiPriority w:val="99"/>
    <w:semiHidden/>
    <w:unhideWhenUsed/>
    <w:rsid w:val="00902595"/>
    <w:pPr>
      <w:spacing w:before="100" w:beforeAutospacing="1" w:after="100" w:afterAutospacing="1" w:line="240" w:lineRule="auto"/>
      <w:ind w:firstLine="0"/>
      <w:jc w:val="left"/>
    </w:pPr>
    <w:rPr>
      <w:rFonts w:eastAsia="Times New Roman"/>
      <w:lang w:eastAsia="pt-BR"/>
    </w:rPr>
  </w:style>
  <w:style w:type="character" w:styleId="Hyperlink">
    <w:name w:val="Hyperlink"/>
    <w:uiPriority w:val="99"/>
    <w:unhideWhenUsed/>
    <w:rsid w:val="00480EA2"/>
    <w:rPr>
      <w:color w:val="0563C1"/>
      <w:u w:val="single"/>
    </w:rPr>
  </w:style>
  <w:style w:type="character" w:customStyle="1" w:styleId="UnresolvedMention">
    <w:name w:val="Unresolved Mention"/>
    <w:uiPriority w:val="99"/>
    <w:semiHidden/>
    <w:unhideWhenUsed/>
    <w:rsid w:val="00480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7064">
      <w:bodyDiv w:val="1"/>
      <w:marLeft w:val="0"/>
      <w:marRight w:val="0"/>
      <w:marTop w:val="0"/>
      <w:marBottom w:val="0"/>
      <w:divBdr>
        <w:top w:val="none" w:sz="0" w:space="0" w:color="auto"/>
        <w:left w:val="none" w:sz="0" w:space="0" w:color="auto"/>
        <w:bottom w:val="none" w:sz="0" w:space="0" w:color="auto"/>
        <w:right w:val="none" w:sz="0" w:space="0" w:color="auto"/>
      </w:divBdr>
    </w:div>
    <w:div w:id="28074685">
      <w:bodyDiv w:val="1"/>
      <w:marLeft w:val="0"/>
      <w:marRight w:val="0"/>
      <w:marTop w:val="0"/>
      <w:marBottom w:val="0"/>
      <w:divBdr>
        <w:top w:val="none" w:sz="0" w:space="0" w:color="auto"/>
        <w:left w:val="none" w:sz="0" w:space="0" w:color="auto"/>
        <w:bottom w:val="none" w:sz="0" w:space="0" w:color="auto"/>
        <w:right w:val="none" w:sz="0" w:space="0" w:color="auto"/>
      </w:divBdr>
    </w:div>
    <w:div w:id="30611544">
      <w:bodyDiv w:val="1"/>
      <w:marLeft w:val="0"/>
      <w:marRight w:val="0"/>
      <w:marTop w:val="0"/>
      <w:marBottom w:val="0"/>
      <w:divBdr>
        <w:top w:val="none" w:sz="0" w:space="0" w:color="auto"/>
        <w:left w:val="none" w:sz="0" w:space="0" w:color="auto"/>
        <w:bottom w:val="none" w:sz="0" w:space="0" w:color="auto"/>
        <w:right w:val="none" w:sz="0" w:space="0" w:color="auto"/>
      </w:divBdr>
    </w:div>
    <w:div w:id="49959270">
      <w:bodyDiv w:val="1"/>
      <w:marLeft w:val="0"/>
      <w:marRight w:val="0"/>
      <w:marTop w:val="0"/>
      <w:marBottom w:val="0"/>
      <w:divBdr>
        <w:top w:val="none" w:sz="0" w:space="0" w:color="auto"/>
        <w:left w:val="none" w:sz="0" w:space="0" w:color="auto"/>
        <w:bottom w:val="none" w:sz="0" w:space="0" w:color="auto"/>
        <w:right w:val="none" w:sz="0" w:space="0" w:color="auto"/>
      </w:divBdr>
    </w:div>
    <w:div w:id="169561253">
      <w:bodyDiv w:val="1"/>
      <w:marLeft w:val="0"/>
      <w:marRight w:val="0"/>
      <w:marTop w:val="0"/>
      <w:marBottom w:val="0"/>
      <w:divBdr>
        <w:top w:val="none" w:sz="0" w:space="0" w:color="auto"/>
        <w:left w:val="none" w:sz="0" w:space="0" w:color="auto"/>
        <w:bottom w:val="none" w:sz="0" w:space="0" w:color="auto"/>
        <w:right w:val="none" w:sz="0" w:space="0" w:color="auto"/>
      </w:divBdr>
    </w:div>
    <w:div w:id="207110996">
      <w:bodyDiv w:val="1"/>
      <w:marLeft w:val="0"/>
      <w:marRight w:val="0"/>
      <w:marTop w:val="0"/>
      <w:marBottom w:val="0"/>
      <w:divBdr>
        <w:top w:val="none" w:sz="0" w:space="0" w:color="auto"/>
        <w:left w:val="none" w:sz="0" w:space="0" w:color="auto"/>
        <w:bottom w:val="none" w:sz="0" w:space="0" w:color="auto"/>
        <w:right w:val="none" w:sz="0" w:space="0" w:color="auto"/>
      </w:divBdr>
    </w:div>
    <w:div w:id="222722354">
      <w:bodyDiv w:val="1"/>
      <w:marLeft w:val="0"/>
      <w:marRight w:val="0"/>
      <w:marTop w:val="0"/>
      <w:marBottom w:val="0"/>
      <w:divBdr>
        <w:top w:val="none" w:sz="0" w:space="0" w:color="auto"/>
        <w:left w:val="none" w:sz="0" w:space="0" w:color="auto"/>
        <w:bottom w:val="none" w:sz="0" w:space="0" w:color="auto"/>
        <w:right w:val="none" w:sz="0" w:space="0" w:color="auto"/>
      </w:divBdr>
    </w:div>
    <w:div w:id="297688563">
      <w:bodyDiv w:val="1"/>
      <w:marLeft w:val="0"/>
      <w:marRight w:val="0"/>
      <w:marTop w:val="0"/>
      <w:marBottom w:val="0"/>
      <w:divBdr>
        <w:top w:val="none" w:sz="0" w:space="0" w:color="auto"/>
        <w:left w:val="none" w:sz="0" w:space="0" w:color="auto"/>
        <w:bottom w:val="none" w:sz="0" w:space="0" w:color="auto"/>
        <w:right w:val="none" w:sz="0" w:space="0" w:color="auto"/>
      </w:divBdr>
    </w:div>
    <w:div w:id="387580913">
      <w:bodyDiv w:val="1"/>
      <w:marLeft w:val="0"/>
      <w:marRight w:val="0"/>
      <w:marTop w:val="0"/>
      <w:marBottom w:val="0"/>
      <w:divBdr>
        <w:top w:val="none" w:sz="0" w:space="0" w:color="auto"/>
        <w:left w:val="none" w:sz="0" w:space="0" w:color="auto"/>
        <w:bottom w:val="none" w:sz="0" w:space="0" w:color="auto"/>
        <w:right w:val="none" w:sz="0" w:space="0" w:color="auto"/>
      </w:divBdr>
    </w:div>
    <w:div w:id="399401037">
      <w:bodyDiv w:val="1"/>
      <w:marLeft w:val="0"/>
      <w:marRight w:val="0"/>
      <w:marTop w:val="0"/>
      <w:marBottom w:val="0"/>
      <w:divBdr>
        <w:top w:val="none" w:sz="0" w:space="0" w:color="auto"/>
        <w:left w:val="none" w:sz="0" w:space="0" w:color="auto"/>
        <w:bottom w:val="none" w:sz="0" w:space="0" w:color="auto"/>
        <w:right w:val="none" w:sz="0" w:space="0" w:color="auto"/>
      </w:divBdr>
    </w:div>
    <w:div w:id="402531422">
      <w:bodyDiv w:val="1"/>
      <w:marLeft w:val="0"/>
      <w:marRight w:val="0"/>
      <w:marTop w:val="0"/>
      <w:marBottom w:val="0"/>
      <w:divBdr>
        <w:top w:val="none" w:sz="0" w:space="0" w:color="auto"/>
        <w:left w:val="none" w:sz="0" w:space="0" w:color="auto"/>
        <w:bottom w:val="none" w:sz="0" w:space="0" w:color="auto"/>
        <w:right w:val="none" w:sz="0" w:space="0" w:color="auto"/>
      </w:divBdr>
    </w:div>
    <w:div w:id="466972042">
      <w:bodyDiv w:val="1"/>
      <w:marLeft w:val="0"/>
      <w:marRight w:val="0"/>
      <w:marTop w:val="0"/>
      <w:marBottom w:val="0"/>
      <w:divBdr>
        <w:top w:val="none" w:sz="0" w:space="0" w:color="auto"/>
        <w:left w:val="none" w:sz="0" w:space="0" w:color="auto"/>
        <w:bottom w:val="none" w:sz="0" w:space="0" w:color="auto"/>
        <w:right w:val="none" w:sz="0" w:space="0" w:color="auto"/>
      </w:divBdr>
    </w:div>
    <w:div w:id="477111814">
      <w:bodyDiv w:val="1"/>
      <w:marLeft w:val="0"/>
      <w:marRight w:val="0"/>
      <w:marTop w:val="0"/>
      <w:marBottom w:val="0"/>
      <w:divBdr>
        <w:top w:val="none" w:sz="0" w:space="0" w:color="auto"/>
        <w:left w:val="none" w:sz="0" w:space="0" w:color="auto"/>
        <w:bottom w:val="none" w:sz="0" w:space="0" w:color="auto"/>
        <w:right w:val="none" w:sz="0" w:space="0" w:color="auto"/>
      </w:divBdr>
    </w:div>
    <w:div w:id="488063617">
      <w:bodyDiv w:val="1"/>
      <w:marLeft w:val="0"/>
      <w:marRight w:val="0"/>
      <w:marTop w:val="0"/>
      <w:marBottom w:val="0"/>
      <w:divBdr>
        <w:top w:val="none" w:sz="0" w:space="0" w:color="auto"/>
        <w:left w:val="none" w:sz="0" w:space="0" w:color="auto"/>
        <w:bottom w:val="none" w:sz="0" w:space="0" w:color="auto"/>
        <w:right w:val="none" w:sz="0" w:space="0" w:color="auto"/>
      </w:divBdr>
    </w:div>
    <w:div w:id="527572375">
      <w:bodyDiv w:val="1"/>
      <w:marLeft w:val="0"/>
      <w:marRight w:val="0"/>
      <w:marTop w:val="0"/>
      <w:marBottom w:val="0"/>
      <w:divBdr>
        <w:top w:val="none" w:sz="0" w:space="0" w:color="auto"/>
        <w:left w:val="none" w:sz="0" w:space="0" w:color="auto"/>
        <w:bottom w:val="none" w:sz="0" w:space="0" w:color="auto"/>
        <w:right w:val="none" w:sz="0" w:space="0" w:color="auto"/>
      </w:divBdr>
    </w:div>
    <w:div w:id="547255324">
      <w:bodyDiv w:val="1"/>
      <w:marLeft w:val="0"/>
      <w:marRight w:val="0"/>
      <w:marTop w:val="0"/>
      <w:marBottom w:val="0"/>
      <w:divBdr>
        <w:top w:val="none" w:sz="0" w:space="0" w:color="auto"/>
        <w:left w:val="none" w:sz="0" w:space="0" w:color="auto"/>
        <w:bottom w:val="none" w:sz="0" w:space="0" w:color="auto"/>
        <w:right w:val="none" w:sz="0" w:space="0" w:color="auto"/>
      </w:divBdr>
    </w:div>
    <w:div w:id="654989397">
      <w:bodyDiv w:val="1"/>
      <w:marLeft w:val="0"/>
      <w:marRight w:val="0"/>
      <w:marTop w:val="0"/>
      <w:marBottom w:val="0"/>
      <w:divBdr>
        <w:top w:val="none" w:sz="0" w:space="0" w:color="auto"/>
        <w:left w:val="none" w:sz="0" w:space="0" w:color="auto"/>
        <w:bottom w:val="none" w:sz="0" w:space="0" w:color="auto"/>
        <w:right w:val="none" w:sz="0" w:space="0" w:color="auto"/>
      </w:divBdr>
    </w:div>
    <w:div w:id="717625634">
      <w:bodyDiv w:val="1"/>
      <w:marLeft w:val="0"/>
      <w:marRight w:val="0"/>
      <w:marTop w:val="0"/>
      <w:marBottom w:val="0"/>
      <w:divBdr>
        <w:top w:val="none" w:sz="0" w:space="0" w:color="auto"/>
        <w:left w:val="none" w:sz="0" w:space="0" w:color="auto"/>
        <w:bottom w:val="none" w:sz="0" w:space="0" w:color="auto"/>
        <w:right w:val="none" w:sz="0" w:space="0" w:color="auto"/>
      </w:divBdr>
    </w:div>
    <w:div w:id="814103457">
      <w:bodyDiv w:val="1"/>
      <w:marLeft w:val="0"/>
      <w:marRight w:val="0"/>
      <w:marTop w:val="0"/>
      <w:marBottom w:val="0"/>
      <w:divBdr>
        <w:top w:val="none" w:sz="0" w:space="0" w:color="auto"/>
        <w:left w:val="none" w:sz="0" w:space="0" w:color="auto"/>
        <w:bottom w:val="none" w:sz="0" w:space="0" w:color="auto"/>
        <w:right w:val="none" w:sz="0" w:space="0" w:color="auto"/>
      </w:divBdr>
    </w:div>
    <w:div w:id="816841358">
      <w:bodyDiv w:val="1"/>
      <w:marLeft w:val="0"/>
      <w:marRight w:val="0"/>
      <w:marTop w:val="0"/>
      <w:marBottom w:val="0"/>
      <w:divBdr>
        <w:top w:val="none" w:sz="0" w:space="0" w:color="auto"/>
        <w:left w:val="none" w:sz="0" w:space="0" w:color="auto"/>
        <w:bottom w:val="none" w:sz="0" w:space="0" w:color="auto"/>
        <w:right w:val="none" w:sz="0" w:space="0" w:color="auto"/>
      </w:divBdr>
    </w:div>
    <w:div w:id="860237891">
      <w:bodyDiv w:val="1"/>
      <w:marLeft w:val="0"/>
      <w:marRight w:val="0"/>
      <w:marTop w:val="0"/>
      <w:marBottom w:val="0"/>
      <w:divBdr>
        <w:top w:val="none" w:sz="0" w:space="0" w:color="auto"/>
        <w:left w:val="none" w:sz="0" w:space="0" w:color="auto"/>
        <w:bottom w:val="none" w:sz="0" w:space="0" w:color="auto"/>
        <w:right w:val="none" w:sz="0" w:space="0" w:color="auto"/>
      </w:divBdr>
    </w:div>
    <w:div w:id="914826296">
      <w:bodyDiv w:val="1"/>
      <w:marLeft w:val="0"/>
      <w:marRight w:val="0"/>
      <w:marTop w:val="0"/>
      <w:marBottom w:val="0"/>
      <w:divBdr>
        <w:top w:val="none" w:sz="0" w:space="0" w:color="auto"/>
        <w:left w:val="none" w:sz="0" w:space="0" w:color="auto"/>
        <w:bottom w:val="none" w:sz="0" w:space="0" w:color="auto"/>
        <w:right w:val="none" w:sz="0" w:space="0" w:color="auto"/>
      </w:divBdr>
    </w:div>
    <w:div w:id="979964044">
      <w:bodyDiv w:val="1"/>
      <w:marLeft w:val="0"/>
      <w:marRight w:val="0"/>
      <w:marTop w:val="0"/>
      <w:marBottom w:val="0"/>
      <w:divBdr>
        <w:top w:val="none" w:sz="0" w:space="0" w:color="auto"/>
        <w:left w:val="none" w:sz="0" w:space="0" w:color="auto"/>
        <w:bottom w:val="none" w:sz="0" w:space="0" w:color="auto"/>
        <w:right w:val="none" w:sz="0" w:space="0" w:color="auto"/>
      </w:divBdr>
    </w:div>
    <w:div w:id="1059936630">
      <w:bodyDiv w:val="1"/>
      <w:marLeft w:val="0"/>
      <w:marRight w:val="0"/>
      <w:marTop w:val="0"/>
      <w:marBottom w:val="0"/>
      <w:divBdr>
        <w:top w:val="none" w:sz="0" w:space="0" w:color="auto"/>
        <w:left w:val="none" w:sz="0" w:space="0" w:color="auto"/>
        <w:bottom w:val="none" w:sz="0" w:space="0" w:color="auto"/>
        <w:right w:val="none" w:sz="0" w:space="0" w:color="auto"/>
      </w:divBdr>
    </w:div>
    <w:div w:id="1074819938">
      <w:bodyDiv w:val="1"/>
      <w:marLeft w:val="0"/>
      <w:marRight w:val="0"/>
      <w:marTop w:val="0"/>
      <w:marBottom w:val="0"/>
      <w:divBdr>
        <w:top w:val="none" w:sz="0" w:space="0" w:color="auto"/>
        <w:left w:val="none" w:sz="0" w:space="0" w:color="auto"/>
        <w:bottom w:val="none" w:sz="0" w:space="0" w:color="auto"/>
        <w:right w:val="none" w:sz="0" w:space="0" w:color="auto"/>
      </w:divBdr>
    </w:div>
    <w:div w:id="1131098871">
      <w:bodyDiv w:val="1"/>
      <w:marLeft w:val="0"/>
      <w:marRight w:val="0"/>
      <w:marTop w:val="0"/>
      <w:marBottom w:val="0"/>
      <w:divBdr>
        <w:top w:val="none" w:sz="0" w:space="0" w:color="auto"/>
        <w:left w:val="none" w:sz="0" w:space="0" w:color="auto"/>
        <w:bottom w:val="none" w:sz="0" w:space="0" w:color="auto"/>
        <w:right w:val="none" w:sz="0" w:space="0" w:color="auto"/>
      </w:divBdr>
    </w:div>
    <w:div w:id="1192844398">
      <w:bodyDiv w:val="1"/>
      <w:marLeft w:val="0"/>
      <w:marRight w:val="0"/>
      <w:marTop w:val="0"/>
      <w:marBottom w:val="0"/>
      <w:divBdr>
        <w:top w:val="none" w:sz="0" w:space="0" w:color="auto"/>
        <w:left w:val="none" w:sz="0" w:space="0" w:color="auto"/>
        <w:bottom w:val="none" w:sz="0" w:space="0" w:color="auto"/>
        <w:right w:val="none" w:sz="0" w:space="0" w:color="auto"/>
      </w:divBdr>
    </w:div>
    <w:div w:id="1218317798">
      <w:bodyDiv w:val="1"/>
      <w:marLeft w:val="0"/>
      <w:marRight w:val="0"/>
      <w:marTop w:val="0"/>
      <w:marBottom w:val="0"/>
      <w:divBdr>
        <w:top w:val="none" w:sz="0" w:space="0" w:color="auto"/>
        <w:left w:val="none" w:sz="0" w:space="0" w:color="auto"/>
        <w:bottom w:val="none" w:sz="0" w:space="0" w:color="auto"/>
        <w:right w:val="none" w:sz="0" w:space="0" w:color="auto"/>
      </w:divBdr>
    </w:div>
    <w:div w:id="1349022121">
      <w:bodyDiv w:val="1"/>
      <w:marLeft w:val="0"/>
      <w:marRight w:val="0"/>
      <w:marTop w:val="0"/>
      <w:marBottom w:val="0"/>
      <w:divBdr>
        <w:top w:val="none" w:sz="0" w:space="0" w:color="auto"/>
        <w:left w:val="none" w:sz="0" w:space="0" w:color="auto"/>
        <w:bottom w:val="none" w:sz="0" w:space="0" w:color="auto"/>
        <w:right w:val="none" w:sz="0" w:space="0" w:color="auto"/>
      </w:divBdr>
    </w:div>
    <w:div w:id="1362512387">
      <w:bodyDiv w:val="1"/>
      <w:marLeft w:val="0"/>
      <w:marRight w:val="0"/>
      <w:marTop w:val="0"/>
      <w:marBottom w:val="0"/>
      <w:divBdr>
        <w:top w:val="none" w:sz="0" w:space="0" w:color="auto"/>
        <w:left w:val="none" w:sz="0" w:space="0" w:color="auto"/>
        <w:bottom w:val="none" w:sz="0" w:space="0" w:color="auto"/>
        <w:right w:val="none" w:sz="0" w:space="0" w:color="auto"/>
      </w:divBdr>
    </w:div>
    <w:div w:id="1436823281">
      <w:bodyDiv w:val="1"/>
      <w:marLeft w:val="0"/>
      <w:marRight w:val="0"/>
      <w:marTop w:val="0"/>
      <w:marBottom w:val="0"/>
      <w:divBdr>
        <w:top w:val="none" w:sz="0" w:space="0" w:color="auto"/>
        <w:left w:val="none" w:sz="0" w:space="0" w:color="auto"/>
        <w:bottom w:val="none" w:sz="0" w:space="0" w:color="auto"/>
        <w:right w:val="none" w:sz="0" w:space="0" w:color="auto"/>
      </w:divBdr>
    </w:div>
    <w:div w:id="1444230348">
      <w:bodyDiv w:val="1"/>
      <w:marLeft w:val="0"/>
      <w:marRight w:val="0"/>
      <w:marTop w:val="0"/>
      <w:marBottom w:val="0"/>
      <w:divBdr>
        <w:top w:val="none" w:sz="0" w:space="0" w:color="auto"/>
        <w:left w:val="none" w:sz="0" w:space="0" w:color="auto"/>
        <w:bottom w:val="none" w:sz="0" w:space="0" w:color="auto"/>
        <w:right w:val="none" w:sz="0" w:space="0" w:color="auto"/>
      </w:divBdr>
    </w:div>
    <w:div w:id="1522167029">
      <w:bodyDiv w:val="1"/>
      <w:marLeft w:val="0"/>
      <w:marRight w:val="0"/>
      <w:marTop w:val="0"/>
      <w:marBottom w:val="0"/>
      <w:divBdr>
        <w:top w:val="none" w:sz="0" w:space="0" w:color="auto"/>
        <w:left w:val="none" w:sz="0" w:space="0" w:color="auto"/>
        <w:bottom w:val="none" w:sz="0" w:space="0" w:color="auto"/>
        <w:right w:val="none" w:sz="0" w:space="0" w:color="auto"/>
      </w:divBdr>
    </w:div>
    <w:div w:id="1540044698">
      <w:bodyDiv w:val="1"/>
      <w:marLeft w:val="0"/>
      <w:marRight w:val="0"/>
      <w:marTop w:val="0"/>
      <w:marBottom w:val="0"/>
      <w:divBdr>
        <w:top w:val="none" w:sz="0" w:space="0" w:color="auto"/>
        <w:left w:val="none" w:sz="0" w:space="0" w:color="auto"/>
        <w:bottom w:val="none" w:sz="0" w:space="0" w:color="auto"/>
        <w:right w:val="none" w:sz="0" w:space="0" w:color="auto"/>
      </w:divBdr>
    </w:div>
    <w:div w:id="1555896455">
      <w:bodyDiv w:val="1"/>
      <w:marLeft w:val="0"/>
      <w:marRight w:val="0"/>
      <w:marTop w:val="0"/>
      <w:marBottom w:val="0"/>
      <w:divBdr>
        <w:top w:val="none" w:sz="0" w:space="0" w:color="auto"/>
        <w:left w:val="none" w:sz="0" w:space="0" w:color="auto"/>
        <w:bottom w:val="none" w:sz="0" w:space="0" w:color="auto"/>
        <w:right w:val="none" w:sz="0" w:space="0" w:color="auto"/>
      </w:divBdr>
    </w:div>
    <w:div w:id="1605768815">
      <w:bodyDiv w:val="1"/>
      <w:marLeft w:val="0"/>
      <w:marRight w:val="0"/>
      <w:marTop w:val="0"/>
      <w:marBottom w:val="0"/>
      <w:divBdr>
        <w:top w:val="none" w:sz="0" w:space="0" w:color="auto"/>
        <w:left w:val="none" w:sz="0" w:space="0" w:color="auto"/>
        <w:bottom w:val="none" w:sz="0" w:space="0" w:color="auto"/>
        <w:right w:val="none" w:sz="0" w:space="0" w:color="auto"/>
      </w:divBdr>
    </w:div>
    <w:div w:id="1676298484">
      <w:bodyDiv w:val="1"/>
      <w:marLeft w:val="0"/>
      <w:marRight w:val="0"/>
      <w:marTop w:val="0"/>
      <w:marBottom w:val="0"/>
      <w:divBdr>
        <w:top w:val="none" w:sz="0" w:space="0" w:color="auto"/>
        <w:left w:val="none" w:sz="0" w:space="0" w:color="auto"/>
        <w:bottom w:val="none" w:sz="0" w:space="0" w:color="auto"/>
        <w:right w:val="none" w:sz="0" w:space="0" w:color="auto"/>
      </w:divBdr>
    </w:div>
    <w:div w:id="1705012575">
      <w:bodyDiv w:val="1"/>
      <w:marLeft w:val="0"/>
      <w:marRight w:val="0"/>
      <w:marTop w:val="0"/>
      <w:marBottom w:val="0"/>
      <w:divBdr>
        <w:top w:val="none" w:sz="0" w:space="0" w:color="auto"/>
        <w:left w:val="none" w:sz="0" w:space="0" w:color="auto"/>
        <w:bottom w:val="none" w:sz="0" w:space="0" w:color="auto"/>
        <w:right w:val="none" w:sz="0" w:space="0" w:color="auto"/>
      </w:divBdr>
    </w:div>
    <w:div w:id="1718118685">
      <w:bodyDiv w:val="1"/>
      <w:marLeft w:val="0"/>
      <w:marRight w:val="0"/>
      <w:marTop w:val="0"/>
      <w:marBottom w:val="0"/>
      <w:divBdr>
        <w:top w:val="none" w:sz="0" w:space="0" w:color="auto"/>
        <w:left w:val="none" w:sz="0" w:space="0" w:color="auto"/>
        <w:bottom w:val="none" w:sz="0" w:space="0" w:color="auto"/>
        <w:right w:val="none" w:sz="0" w:space="0" w:color="auto"/>
      </w:divBdr>
    </w:div>
    <w:div w:id="1719087557">
      <w:bodyDiv w:val="1"/>
      <w:marLeft w:val="0"/>
      <w:marRight w:val="0"/>
      <w:marTop w:val="0"/>
      <w:marBottom w:val="0"/>
      <w:divBdr>
        <w:top w:val="none" w:sz="0" w:space="0" w:color="auto"/>
        <w:left w:val="none" w:sz="0" w:space="0" w:color="auto"/>
        <w:bottom w:val="none" w:sz="0" w:space="0" w:color="auto"/>
        <w:right w:val="none" w:sz="0" w:space="0" w:color="auto"/>
      </w:divBdr>
      <w:divsChild>
        <w:div w:id="659889737">
          <w:marLeft w:val="0"/>
          <w:marRight w:val="0"/>
          <w:marTop w:val="0"/>
          <w:marBottom w:val="0"/>
          <w:divBdr>
            <w:top w:val="none" w:sz="0" w:space="0" w:color="auto"/>
            <w:left w:val="none" w:sz="0" w:space="0" w:color="auto"/>
            <w:bottom w:val="none" w:sz="0" w:space="0" w:color="auto"/>
            <w:right w:val="none" w:sz="0" w:space="0" w:color="auto"/>
          </w:divBdr>
          <w:divsChild>
            <w:div w:id="148137302">
              <w:marLeft w:val="0"/>
              <w:marRight w:val="0"/>
              <w:marTop w:val="0"/>
              <w:marBottom w:val="0"/>
              <w:divBdr>
                <w:top w:val="none" w:sz="0" w:space="0" w:color="auto"/>
                <w:left w:val="none" w:sz="0" w:space="0" w:color="auto"/>
                <w:bottom w:val="none" w:sz="0" w:space="0" w:color="auto"/>
                <w:right w:val="none" w:sz="0" w:space="0" w:color="auto"/>
              </w:divBdr>
              <w:divsChild>
                <w:div w:id="1246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4783">
      <w:bodyDiv w:val="1"/>
      <w:marLeft w:val="0"/>
      <w:marRight w:val="0"/>
      <w:marTop w:val="0"/>
      <w:marBottom w:val="0"/>
      <w:divBdr>
        <w:top w:val="none" w:sz="0" w:space="0" w:color="auto"/>
        <w:left w:val="none" w:sz="0" w:space="0" w:color="auto"/>
        <w:bottom w:val="none" w:sz="0" w:space="0" w:color="auto"/>
        <w:right w:val="none" w:sz="0" w:space="0" w:color="auto"/>
      </w:divBdr>
    </w:div>
    <w:div w:id="1895313057">
      <w:bodyDiv w:val="1"/>
      <w:marLeft w:val="0"/>
      <w:marRight w:val="0"/>
      <w:marTop w:val="0"/>
      <w:marBottom w:val="0"/>
      <w:divBdr>
        <w:top w:val="none" w:sz="0" w:space="0" w:color="auto"/>
        <w:left w:val="none" w:sz="0" w:space="0" w:color="auto"/>
        <w:bottom w:val="none" w:sz="0" w:space="0" w:color="auto"/>
        <w:right w:val="none" w:sz="0" w:space="0" w:color="auto"/>
      </w:divBdr>
    </w:div>
    <w:div w:id="1939830846">
      <w:bodyDiv w:val="1"/>
      <w:marLeft w:val="0"/>
      <w:marRight w:val="0"/>
      <w:marTop w:val="0"/>
      <w:marBottom w:val="0"/>
      <w:divBdr>
        <w:top w:val="none" w:sz="0" w:space="0" w:color="auto"/>
        <w:left w:val="none" w:sz="0" w:space="0" w:color="auto"/>
        <w:bottom w:val="none" w:sz="0" w:space="0" w:color="auto"/>
        <w:right w:val="none" w:sz="0" w:space="0" w:color="auto"/>
      </w:divBdr>
    </w:div>
    <w:div w:id="1959799265">
      <w:bodyDiv w:val="1"/>
      <w:marLeft w:val="0"/>
      <w:marRight w:val="0"/>
      <w:marTop w:val="0"/>
      <w:marBottom w:val="0"/>
      <w:divBdr>
        <w:top w:val="none" w:sz="0" w:space="0" w:color="auto"/>
        <w:left w:val="none" w:sz="0" w:space="0" w:color="auto"/>
        <w:bottom w:val="none" w:sz="0" w:space="0" w:color="auto"/>
        <w:right w:val="none" w:sz="0" w:space="0" w:color="auto"/>
      </w:divBdr>
    </w:div>
    <w:div w:id="1967080665">
      <w:bodyDiv w:val="1"/>
      <w:marLeft w:val="0"/>
      <w:marRight w:val="0"/>
      <w:marTop w:val="0"/>
      <w:marBottom w:val="0"/>
      <w:divBdr>
        <w:top w:val="none" w:sz="0" w:space="0" w:color="auto"/>
        <w:left w:val="none" w:sz="0" w:space="0" w:color="auto"/>
        <w:bottom w:val="none" w:sz="0" w:space="0" w:color="auto"/>
        <w:right w:val="none" w:sz="0" w:space="0" w:color="auto"/>
      </w:divBdr>
    </w:div>
    <w:div w:id="1996569528">
      <w:bodyDiv w:val="1"/>
      <w:marLeft w:val="0"/>
      <w:marRight w:val="0"/>
      <w:marTop w:val="0"/>
      <w:marBottom w:val="0"/>
      <w:divBdr>
        <w:top w:val="none" w:sz="0" w:space="0" w:color="auto"/>
        <w:left w:val="none" w:sz="0" w:space="0" w:color="auto"/>
        <w:bottom w:val="none" w:sz="0" w:space="0" w:color="auto"/>
        <w:right w:val="none" w:sz="0" w:space="0" w:color="auto"/>
      </w:divBdr>
    </w:div>
    <w:div w:id="2047827379">
      <w:bodyDiv w:val="1"/>
      <w:marLeft w:val="0"/>
      <w:marRight w:val="0"/>
      <w:marTop w:val="0"/>
      <w:marBottom w:val="0"/>
      <w:divBdr>
        <w:top w:val="none" w:sz="0" w:space="0" w:color="auto"/>
        <w:left w:val="none" w:sz="0" w:space="0" w:color="auto"/>
        <w:bottom w:val="none" w:sz="0" w:space="0" w:color="auto"/>
        <w:right w:val="none" w:sz="0" w:space="0" w:color="auto"/>
      </w:divBdr>
      <w:divsChild>
        <w:div w:id="498615507">
          <w:marLeft w:val="0"/>
          <w:marRight w:val="0"/>
          <w:marTop w:val="0"/>
          <w:marBottom w:val="0"/>
          <w:divBdr>
            <w:top w:val="none" w:sz="0" w:space="0" w:color="auto"/>
            <w:left w:val="none" w:sz="0" w:space="0" w:color="auto"/>
            <w:bottom w:val="none" w:sz="0" w:space="0" w:color="auto"/>
            <w:right w:val="none" w:sz="0" w:space="0" w:color="auto"/>
          </w:divBdr>
          <w:divsChild>
            <w:div w:id="2033913554">
              <w:marLeft w:val="0"/>
              <w:marRight w:val="0"/>
              <w:marTop w:val="0"/>
              <w:marBottom w:val="0"/>
              <w:divBdr>
                <w:top w:val="none" w:sz="0" w:space="0" w:color="auto"/>
                <w:left w:val="none" w:sz="0" w:space="0" w:color="auto"/>
                <w:bottom w:val="none" w:sz="0" w:space="0" w:color="auto"/>
                <w:right w:val="none" w:sz="0" w:space="0" w:color="auto"/>
              </w:divBdr>
              <w:divsChild>
                <w:div w:id="15055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57309">
      <w:bodyDiv w:val="1"/>
      <w:marLeft w:val="0"/>
      <w:marRight w:val="0"/>
      <w:marTop w:val="0"/>
      <w:marBottom w:val="0"/>
      <w:divBdr>
        <w:top w:val="none" w:sz="0" w:space="0" w:color="auto"/>
        <w:left w:val="none" w:sz="0" w:space="0" w:color="auto"/>
        <w:bottom w:val="none" w:sz="0" w:space="0" w:color="auto"/>
        <w:right w:val="none" w:sz="0" w:space="0" w:color="auto"/>
      </w:divBdr>
    </w:div>
    <w:div w:id="208629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github.com/S120/PKSF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Eug15</b:Tag>
    <b:SourceType>ArticleInAPeriodical</b:SourceType>
    <b:Guid>{29A8F312-2F2E-0549-9909-1E7D692ADBFF}</b:Guid>
    <b:Author>
      <b:Author>
        <b:NameList>
          <b:Person>
            <b:Last>Caverzasi</b:Last>
            <b:First>Eugenio</b:First>
          </b:Person>
          <b:Person>
            <b:Last>Godin</b:Last>
            <b:First>Antoine</b:First>
          </b:Person>
        </b:NameList>
      </b:Author>
    </b:Author>
    <b:Title>Post-Keynesian stock- ow-consistent modelling: a survey</b:Title>
    <b:PeriodicalTitle>Cambridge Journal of Economics</b:PeriodicalTitle>
    <b:Year>2015</b:Year>
    <b:Month>julho</b:Month>
    <b:Issue>39</b:Issue>
    <b:Pages>157-187</b:Pages>
    <b:RefOrder>3</b:RefOrder>
  </b:Source>
  <b:Source>
    <b:Tag>Cri17</b:Tag>
    <b:SourceType>ArticleInAPeriodical</b:SourceType>
    <b:Guid>{27A45817-CA4C-784E-B809-029AD010E2D8}</b:Guid>
    <b:Author>
      <b:Author>
        <b:NameList>
          <b:Person>
            <b:Last>Belabed</b:Last>
            <b:First>Cristian</b:First>
            <b:Middle>A.</b:Middle>
          </b:Person>
          <b:Person>
            <b:Last>Theobald</b:Last>
            <b:First>Thomas</b:First>
          </b:Person>
          <b:Person>
            <b:Last>Treeck</b:Last>
            <b:First>Till</b:First>
            <b:Middle>van</b:Middle>
          </b:Person>
        </b:NameList>
      </b:Author>
    </b:Author>
    <b:Title>Income distribution and current account imbalances</b:Title>
    <b:PeriodicalTitle>Cambridge Journal of Economics </b:PeriodicalTitle>
    <b:Year>2017</b:Year>
    <b:Month>julho</b:Month>
    <b:Issue>42</b:Issue>
    <b:Pages>47-94</b:Pages>
    <b:RefOrder>7</b:RefOrder>
  </b:Source>
  <b:Source>
    <b:Tag>Bhe14</b:Tag>
    <b:SourceType>ConferenceProceedings</b:SourceType>
    <b:Guid>{D1E0FC21-3630-EC4C-8597-849DFE81F43D}</b:Guid>
    <b:Author>
      <b:Author>
        <b:NameList>
          <b:Person>
            <b:Last>Bhering</b:Last>
            <b:First>Gustavo</b:First>
          </b:Person>
          <b:Person>
            <b:Last>Serrano</b:Last>
            <b:First>Franklin</b:First>
          </b:Person>
        </b:NameList>
      </b:Author>
    </b:Author>
    <b:Title>A Restrição Externa e a “Lei de Thirlwall” com Endividamento Externo</b:Title>
    <b:City>Natal</b:City>
    <b:Year>2014</b:Year>
    <b:Pages>1-20</b:Pages>
    <b:ConferenceName>42º Econtro Nacional de Economia</b:ConferenceName>
    <b:RefOrder>8</b:RefOrder>
  </b:Source>
  <b:Source>
    <b:Tag>And14</b:Tag>
    <b:SourceType>ConferenceProceedings</b:SourceType>
    <b:Guid>{26D7A13A-9379-7043-AA4B-3F65462F3CF2}</b:Guid>
    <b:Title>Teoremas de Paridade de Juros e Taxas de Juros Exógenas Uma Avaliação Teórica e Empírica</b:Title>
    <b:ConferenceName>Dissertação de Mestrado</b:ConferenceName>
    <b:Publisher>UFRJ</b:Publisher>
    <b:City>Rio de Janeiro</b:City>
    <b:Year>2014</b:Year>
    <b:Pages>187</b:Pages>
    <b:Author>
      <b:Author>
        <b:NameList>
          <b:Person>
            <b:Last>Cieplinski</b:Last>
            <b:First>André</b:First>
            <b:Middle>Gaspar</b:Middle>
          </b:Person>
        </b:NameList>
      </b:Author>
    </b:Author>
    <b:RefOrder>9</b:RefOrder>
  </b:Source>
  <b:Source>
    <b:Tag>Wyn12</b:Tag>
    <b:SourceType>BookSection</b:SourceType>
    <b:Guid>{09185081-DFB2-3349-BA68-45BC2959A46F}</b:Guid>
    <b:Title>A Simple Model of Three Economies with Two Currencies: The Eurozone and the USA</b:Title>
    <b:City>Hampshire</b:City>
    <b:Publisher>Palgreve McMillan</b:Publisher>
    <b:Year>2012</b:Year>
    <b:Pages>158-188</b:Pages>
    <b:Author>
      <b:Author>
        <b:NameList>
          <b:Person>
            <b:Last>Godley</b:Last>
            <b:First>Wynne</b:First>
          </b:Person>
          <b:Person>
            <b:Last>Lavoie</b:Last>
            <b:First>Marc</b:First>
          </b:Person>
        </b:NameList>
      </b:Author>
      <b:BookAuthor>
        <b:NameList>
          <b:Person>
            <b:Last>Zezza</b:Last>
            <b:First>Genaro</b:First>
          </b:Person>
          <b:Person>
            <b:Last>Lavoie</b:Last>
            <b:First>Marc</b:First>
          </b:Person>
        </b:NameList>
      </b:BookAuthor>
    </b:Author>
    <b:BookTitle>The Stock–Flow Consistent Approach: Selected Writings of Wynne Godley</b:BookTitle>
    <b:RefOrder>10</b:RefOrder>
  </b:Source>
  <b:Source>
    <b:Tag>MAr11</b:Tag>
    <b:SourceType>ArticleInAPeriodical</b:SourceType>
    <b:Guid>{20C5399F-AE91-9040-824F-0EC27931E086}</b:Guid>
    <b:Author>
      <b:Author>
        <b:NameList>
          <b:Person>
            <b:Last>Lavoie</b:Last>
            <b:First>Marc</b:First>
          </b:Person>
          <b:Person>
            <b:Last>Daigle</b:Last>
            <b:First>Gauthier</b:First>
          </b:Person>
        </b:NameList>
      </b:Author>
    </b:Author>
    <b:Title>A Behavioral Finance Model of Exchange Rate Expectations Within a Stock-Flow Consistent Framework</b:Title>
    <b:PeriodicalTitle>Metroeconomica</b:PeriodicalTitle>
    <b:Year>2011</b:Year>
    <b:Volume>62</b:Volume>
    <b:Issue>3</b:Issue>
    <b:Pages>434-458</b:Pages>
    <b:RefOrder>11</b:RefOrder>
  </b:Source>
  <b:Source>
    <b:Tag>Mar14</b:Tag>
    <b:SourceType>Book</b:SourceType>
    <b:Guid>{AE663AED-832D-6E43-828A-8CD8B99F9C8A}</b:Guid>
    <b:Title>Post-Keynesian Economics: New Foundations</b:Title>
    <b:City>Northampton</b:City>
    <b:CountryRegion>USA</b:CountryRegion>
    <b:Publisher>Edward Elgar</b:Publisher>
    <b:Year>2014</b:Year>
    <b:Author>
      <b:Author>
        <b:NameList>
          <b:Person>
            <b:Last>Lavoie</b:Last>
            <b:First>Marc</b:First>
          </b:Person>
        </b:NameList>
      </b:Author>
    </b:Author>
    <b:RefOrder>12</b:RefOrder>
  </b:Source>
  <b:Source>
    <b:Tag>Nik17</b:Tag>
    <b:SourceType>Report</b:SourceType>
    <b:Guid>{86BCC47D-8068-6940-985A-AAA04C977F75}</b:Guid>
    <b:Title>Stock-flow Consistent Macroeconomic Models: A Survey</b:Title>
    <b:City>Annandale-on-Hudson</b:City>
    <b:Year>2017</b:Year>
    <b:StandardNumber>Working Paper 891</b:StandardNumber>
    <b:Pages>71</b:Pages>
    <b:Author>
      <b:Author>
        <b:NameList>
          <b:Person>
            <b:Last>Nikiforos</b:Last>
            <b:First>Michalis</b:First>
          </b:Person>
          <b:Person>
            <b:Last>Zezza</b:Last>
            <b:First>Gennaro</b:First>
          </b:Person>
        </b:NameList>
      </b:Author>
    </b:Author>
    <b:Institution>Levy Economics Institute of Bard College</b:Institution>
    <b:ThesisType>Working Paper</b:ThesisType>
    <b:RefOrder>13</b:RefOrder>
  </b:Source>
  <b:Source>
    <b:Tag>Luc15</b:Tag>
    <b:SourceType>ConferenceProceedings</b:SourceType>
    <b:Guid>{1DFDAC86-35A2-9F4B-9CEB-76BC7FFAE4EF}</b:Guid>
    <b:Title>Crescimento liderado pela demanda na economia norte-americana nos anos 2000: uma análise a partir do supermultiplicador sraffiano com inflação de ativos</b:Title>
    <b:Publisher>Universidade Federal do Rio de Janeiro</b:Publisher>
    <b:City>Rio de Janeiro</b:City>
    <b:Year>2015</b:Year>
    <b:Author>
      <b:Author>
        <b:NameList>
          <b:Person>
            <b:Last>Teixeira</b:Last>
            <b:First>Lucas</b:First>
            <b:Middle>Azeredo da Silva</b:Middle>
          </b:Person>
        </b:NameList>
      </b:Author>
    </b:Author>
    <b:PublicationTitle>Tese de Doutorado</b:PublicationTitle>
    <b:ConferenceName>Tese de Doutorado</b:ConferenceName>
    <b:RefOrder>2</b:RefOrder>
  </b:Source>
  <b:Source>
    <b:Tag>Lid18</b:Tag>
    <b:SourceType>ConferenceProceedings</b:SourceType>
    <b:Guid>{85B19C29-D71B-5A49-8F9D-4A5BD8156FEC}</b:Guid>
    <b:Author>
      <b:Author>
        <b:NameList>
          <b:Person>
            <b:Last>Brochier</b:Last>
            <b:First>Lidia</b:First>
          </b:Person>
        </b:NameList>
      </b:Author>
    </b:Author>
    <b:Title>Endogenous autonomous expenditures in a Supermultipler Stock-Flow Consistent model: an appraisal of growth and distribution e􏰃ffects</b:Title>
    <b:ConferenceName>Tese de Doutorado</b:ConferenceName>
    <b:Publisher>UNICAMP</b:Publisher>
    <b:City>Campinas</b:City>
    <b:Year>2018</b:Year>
    <b:Pages>134</b:Pages>
    <b:RefOrder>14</b:RefOrder>
  </b:Source>
  <b:Source>
    <b:Tag>Cha18</b:Tag>
    <b:SourceType>Report</b:SourceType>
    <b:Guid>{E65AF765-338B-BB4D-8201-CCC5241ED732}</b:Guid>
    <b:Title>Revisiting exchange rate puzzles</b:Title>
    <b:Year>2018</b:Year>
    <b:Pages>9</b:Pages>
    <b:Author>
      <b:Author>
        <b:NameList>
          <b:Person>
            <b:Last>Zhu</b:Last>
            <b:First>Charles</b:First>
          </b:Person>
          <b:Person>
            <b:Last>Feng</b:Last>
            <b:First>Engel</b:First>
            <b:Middle>and</b:Middle>
          </b:Person>
        </b:NameList>
      </b:Author>
    </b:Author>
    <b:Institution>BIS</b:Institution>
    <b:StandardNumber>BIS PAPERS 96</b:StandardNumber>
    <b:RefOrder>15</b:RefOrder>
  </b:Source>
  <b:Source>
    <b:Tag>SER95</b:Tag>
    <b:SourceType>ArticleInAPeriodical</b:SourceType>
    <b:Guid>{2BB528E5-AC24-A049-B456-E5C5C4790D38}</b:Guid>
    <b:Title>LONG PERIOD EFFECTIVE DEMAND AND THE SRAFFIAN SUPERMULTIPLIER</b:Title>
    <b:Year>1995</b:Year>
    <b:Pages>57-90</b:Pages>
    <b:Author>
      <b:Author>
        <b:NameList>
          <b:Person>
            <b:Last>SERRANO</b:Last>
            <b:First>FRANKLIN</b:First>
          </b:Person>
        </b:NameList>
      </b:Author>
    </b:Author>
    <b:PeriodicalTitle>Contributions to Political Economy</b:PeriodicalTitle>
    <b:Volume>14</b:Volume>
    <b:RefOrder>16</b:RefOrder>
  </b:Source>
  <b:Source>
    <b:Tag>Fie17</b:Tag>
    <b:SourceType>ArticleInAPeriodical</b:SourceType>
    <b:Guid>{AE6C2681-E0B5-DE43-91D1-CA7791428C67}</b:Guid>
    <b:Author>
      <b:Author>
        <b:NameList>
          <b:Person>
            <b:Last>Fiebiger</b:Last>
            <b:First>B.</b:First>
          </b:Person>
          <b:Person>
            <b:Last>Lavoie</b:Last>
            <b:First>M.</b:First>
          </b:Person>
        </b:NameList>
      </b:Author>
    </b:Author>
    <b:Title>rade and Business Cycles with External Markets? Non-Capacity Generating Semi-Autonomous Expneditures and E􏰃ective Demand.</b:Title>
    <b:PeriodicalTitle>Metroeconomica</b:PeriodicalTitle>
    <b:Year>2017</b:Year>
    <b:Month>Novembro</b:Month>
    <b:RefOrder>1</b:RefOrder>
  </b:Source>
  <b:Source>
    <b:Tag>Fre15</b:Tag>
    <b:SourceType>ArticleInAPeriodical</b:SourceType>
    <b:Guid>{BD44EB9F-2276-434E-813C-F9AD3411576B}</b:Guid>
    <b:Author>
      <b:Author>
        <b:NameList>
          <b:Person>
            <b:Last>Freitas</b:Last>
            <b:First>F.</b:First>
          </b:Person>
          <b:Person>
            <b:Last>Serrano</b:Last>
            <b:First>F.</b:First>
          </b:Person>
        </b:NameList>
      </b:Author>
    </b:Author>
    <b:Title>Growth Rate and Level E􏰃ects , the Stability of the Adjustment of Capacity to Demand and the Sra􏰄an Supermultiplier</b:Title>
    <b:PeriodicalTitle>Review of Political Economy</b:PeriodicalTitle>
    <b:Year>2015</b:Year>
    <b:Pages>238-281</b:Pages>
    <b:Volume>27</b:Volume>
    <b:Issue>3</b:Issue>
    <b:RefOrder>17</b:RefOrder>
  </b:Source>
  <b:Source>
    <b:Tag>Til08</b:Tag>
    <b:SourceType>ArticleInAPeriodical</b:SourceType>
    <b:Guid>{06EB4F63-BC11-284C-89BB-A2FA8BB0CA37}</b:Guid>
    <b:Title>A synthetic, stock–flow consistent macroeconomic model of ‘financialisation'</b:Title>
    <b:PeriodicalTitle>Cambridge Journal of Economics</b:PeriodicalTitle>
    <b:Year>2008</b:Year>
    <b:Pages>467-493</b:Pages>
    <b:Author>
      <b:Author>
        <b:NameList>
          <b:Person>
            <b:Last>Treeck</b:Last>
            <b:First>Till</b:First>
            <b:Middle>van</b:Middle>
          </b:Person>
        </b:NameList>
      </b:Author>
    </b:Author>
    <b:Volume>26</b:Volume>
    <b:RefOrder>18</b:RefOrder>
  </b:Source>
  <b:Source>
    <b:Tag>Tei15</b:Tag>
    <b:SourceType>BookSection</b:SourceType>
    <b:Guid>{85972186-08DA-AF48-848E-2B36F26F0D57}</b:Guid>
    <b:Author>
      <b:Author>
        <b:NameList>
          <b:Person>
            <b:Last>Teixeira</b:Last>
            <b:First>Lucas</b:First>
          </b:Person>
          <b:Person>
            <b:Last>Carvalho</b:Last>
            <b:First>Laura</b:First>
          </b:Person>
        </b:NameList>
      </b:Author>
      <b:BookAuthor>
        <b:NameList>
          <b:Person>
            <b:Last>MARCONI</b:Last>
            <b:First>N.</b:First>
          </b:Person>
          <b:Person>
            <b:Last>PINHEIRO</b:Last>
            <b:First>M.</b:First>
            <b:Middle>C.</b:Middle>
          </b:Person>
          <b:Person>
            <b:Last>CARVALHO</b:Last>
            <b:First>L</b:First>
          </b:Person>
        </b:NameList>
      </b:BookAuthor>
    </b:Author>
    <b:Title>Câmbio e competitividade da indústria brasileira: uma análise de insumo-produto</b:Title>
    <b:City>Rio de Janeiro</b:City>
    <b:Year>2015</b:Year>
    <b:BookTitle>Indústria e Desenvolvimento Produtivo no Brasil</b:BookTitle>
    <b:Publisher>Elsevier</b:Publisher>
    <b:RefOrder>4</b:RefOrder>
  </b:Source>
  <b:Source>
    <b:Tag>JUL17</b:Tag>
    <b:SourceType>Report</b:SourceType>
    <b:Guid>{F41B25AB-552D-314D-8B60-27A0FE6A98C3}</b:Guid>
    <b:Title>ENSAIOS SOBRE CRESCIMENTO, RESTRIÇÃO AO BALANÇO DE PAGAMENTOS E DISTRIBUIÇÃO DE RENDA EM ABORDAGEM STOCKFLOW CONSISTENT (SFC) </b:Title>
    <b:Year>2017</b:Year>
    <b:Author>
      <b:Author>
        <b:NameList>
          <b:Person>
            <b:Last>SANTOS</b:Last>
            <b:First>JULIO</b:First>
            <b:Middle>FERNANDO COSTA</b:Middle>
          </b:Person>
        </b:NameList>
      </b:Author>
    </b:Author>
    <b:Institution>Faculdade Federal de Uberlândia</b:Institution>
    <b:RefOrder>5</b:RefOrder>
  </b:Source>
  <b:Source>
    <b:Tag>Ble11</b:Tag>
    <b:SourceType>BookSection</b:SourceType>
    <b:Guid>{8A8EA9F6-0930-A144-80AE-1CAA1309B988}</b:Guid>
    <b:Title>Open economy models of distribution and growth</b:Title>
    <b:City>Cheltenham</b:City>
    <b:Year>2011</b:Year>
    <b:Pages>215-239</b:Pages>
    <b:Author>
      <b:Author>
        <b:NameList>
          <b:Person>
            <b:Last>Blecker</b:Last>
            <b:First>R.</b:First>
            <b:Middle>A&gt;</b:Middle>
          </b:Person>
        </b:NameList>
      </b:Author>
      <b:BookAuthor>
        <b:NameList>
          <b:Person>
            <b:Last>Hein</b:Last>
            <b:First>E.</b:First>
          </b:Person>
          <b:Person>
            <b:Last>Stockhammer</b:Last>
            <b:First>E.</b:First>
          </b:Person>
        </b:NameList>
      </b:BookAuthor>
    </b:Author>
    <b:BookTitle>A Modern Guide to Keynesian Macroeconomics and Economic Policies</b:BookTitle>
    <b:Publisher>Edward Elgar</b:Publisher>
    <b:RefOrder>19</b:RefOrder>
  </b:Source>
  <b:Source>
    <b:Tag>Bre18</b:Tag>
    <b:SourceType>ArticleInAPeriodical</b:SourceType>
    <b:Guid>{C1131CCB-0E27-C541-91A2-ACFB35CB0B82}</b:Guid>
    <b:Title>Industrial policy and exchange rate scepticism</b:Title>
    <b:City>Cambridge</b:City>
    <b:Year>2018</b:Year>
    <b:Volume>42</b:Volume>
    <b:Pages>617-632</b:Pages>
    <b:PeriodicalTitle>Cambridge Journal of Economics</b:PeriodicalTitle>
    <b:Month>Abril</b:Month>
    <b:Author>
      <b:Author>
        <b:NameList>
          <b:Person>
            <b:Last>Bresser-Pereira</b:Last>
            <b:First>Luiz Carlos</b:First>
          </b:Person>
          <b:Person>
            <b:Last>Rugitsky</b:Last>
            <b:First>Fernando</b:First>
          </b:Person>
        </b:NameList>
      </b:Author>
    </b:Author>
    <b:Issue>3</b:Issue>
    <b:RefOrder>20</b:RefOrder>
  </b:Source>
  <b:Source>
    <b:Tag>Nel06</b:Tag>
    <b:SourceType>ConferenceProceedings</b:SourceType>
    <b:Guid>{C69C6EA2-B2C6-BB4D-A82C-BA2C83A65380}</b:Guid>
    <b:Title>Exchange Rates, Growth and Inflation</b:Title>
    <b:City>Campos do Jordão</b:City>
    <b:Year>2006</b:Year>
    <b:Author>
      <b:Author>
        <b:NameList>
          <b:Person>
            <b:Last>Barbosa-Fliho</b:Last>
            <b:First>Nelson</b:First>
          </b:Person>
        </b:NameList>
      </b:Author>
    </b:Author>
    <b:ConferenceName>Annual Conference on Development and Change</b:ConferenceName>
    <b:RefOrder>21</b:RefOrder>
  </b:Source>
  <b:Source>
    <b:Tag>Fer13</b:Tag>
    <b:SourceType>ArticleInAPeriodical</b:SourceType>
    <b:Guid>{ABD135C2-D0E7-B341-995E-19668EE2918E}</b:Guid>
    <b:Title>A Taxa de Câmbio Real e a Restrição Externa: Uma Proposta de Releitura com Elasticidades Endógenas</b:Title>
    <b:Year>2013</b:Year>
    <b:Pages>60-81</b:Pages>
    <b:Author>
      <b:Author>
        <b:NameList>
          <b:Person>
            <b:Last>Ferrari</b:Last>
            <b:Middle>Ribeiro</b:Middle>
            <b:First>Marcos Adolfo</b:First>
          </b:Person>
          <b:Person>
            <b:Last>Freitas</b:Last>
            <b:Middle>Neves</b:Middle>
            <b:First>Fabio</b:First>
          </b:Person>
          <b:Person>
            <b:Last>Barbosa-Filho</b:Last>
            <b:First>Nelson</b:First>
          </b:Person>
        </b:NameList>
      </b:Author>
    </b:Author>
    <b:PeriodicalTitle>Revista de Economia Política</b:PeriodicalTitle>
    <b:Volume>33</b:Volume>
    <b:Issue>1</b:Issue>
    <b:RefOrder>22</b:RefOrder>
  </b:Source>
  <b:Source>
    <b:Tag>Ser01</b:Tag>
    <b:SourceType>BookSection</b:SourceType>
    <b:Guid>{D337CD1D-E864-4642-9421-717A2624821E}</b:Guid>
    <b:Title>Acumulação e gasto improdutivo na economia do desenvolvimento</b:Title>
    <b:City>Rio de Janeiro</b:City>
    <b:Year>2001</b:Year>
    <b:Author>
      <b:Author>
        <b:NameList>
          <b:Person>
            <b:Last>Serrano</b:Last>
            <b:First>Franklin</b:First>
          </b:Person>
        </b:NameList>
      </b:Author>
      <b:BookAuthor>
        <b:NameList>
          <b:Person>
            <b:Last>Fiori</b:Last>
            <b:First>J. L.</b:First>
          </b:Person>
          <b:Person>
            <b:Last>Medeiros</b:Last>
            <b:First>C.</b:First>
          </b:Person>
        </b:NameList>
      </b:BookAuthor>
    </b:Author>
    <b:BookTitle>Polarização mundial e crescimento</b:BookTitle>
    <b:Publisher>Vozes</b:Publisher>
    <b:RefOrder>23</b:RefOrder>
  </b:Source>
  <b:Source>
    <b:Tag>Fag17</b:Tag>
    <b:SourceType>ConferenceProceedings</b:SourceType>
    <b:Guid>{9FD20824-2E9C-9746-9B38-4D7CFF365B50}</b:Guid>
    <b:Title>THE ROLE OF AUTONOMOUS NON-CAPACITY CREATING EXPENDITURES IN RECENT KALECKIAN GROWTH MODELS: AN ASSESSMENT FROM THE PERSPECTIVE OF THE SRAFFIAN SUPERMULTIPLIER MODEL</b:Title>
    <b:City>Brasilia</b:City>
    <b:Year>2017</b:Year>
    <b:Pages>1-24</b:Pages>
    <b:ConferenceName>X Encontro Internacional da Associação Keynesiana Brasileira</b:ConferenceName>
    <b:Author>
      <b:Author>
        <b:NameList>
          <b:Person>
            <b:Last>Fagundes</b:Last>
            <b:Middle>Da Silva</b:Middle>
            <b:First>Leandro</b:First>
          </b:Person>
          <b:Person>
            <b:Last>Freitas</b:Last>
            <b:Middle>Neves</b:Middle>
            <b:First>Fabio</b:First>
          </b:Person>
        </b:NameList>
      </b:Author>
    </b:Author>
    <b:StandardNumber>https://www.even3.com.br/anais/akb/53000-the-role-of-autonomous-non-capacity-creating-expenditures-in-recent-kaleckian-growth-models--an-assessment-from-th</b:StandardNumber>
    <b:RefOrder>24</b:RefOrder>
  </b:Source>
  <b:Source>
    <b:Tag>Mic18</b:Tag>
    <b:SourceType>Report</b:SourceType>
    <b:Guid>{CC59EFC4-943E-624A-AAE8-6CE8615D8F24}</b:Guid>
    <b:Title>Some Comments on the Sraffian Supermultiplier Approach to Growth and Distribution</b:Title>
    <b:City>Annandale-on-Hudson</b:City>
    <b:Year>2018</b:Year>
    <b:Pages>1-23</b:Pages>
    <b:Author>
      <b:Author>
        <b:NameList>
          <b:Person>
            <b:Last>Nikiforos</b:Last>
            <b:First>Michalis</b:First>
          </b:Person>
        </b:NameList>
      </b:Author>
    </b:Author>
    <b:Institution>Levi Institute</b:Institution>
    <b:StandardNumber>Working Paper No. 907</b:StandardNumber>
    <b:RefOrder>25</b:RefOrder>
  </b:Source>
  <b:Source>
    <b:Tag>San08</b:Tag>
    <b:SourceType>ArticleInAPeriodical</b:SourceType>
    <b:Guid>{340FC7B4-2397-174A-82E9-579C3EE0AC96}</b:Guid>
    <b:Author>
      <b:Author>
        <b:NameList>
          <b:Person>
            <b:Last>Santos</b:Last>
            <b:First>Claudio</b:First>
            <b:Middle>H dos</b:Middle>
          </b:Person>
          <b:Person>
            <b:Last>Zezza</b:Last>
            <b:First>Gennaro</b:First>
          </b:Person>
        </b:NameList>
      </b:Author>
    </b:Author>
    <b:Title>A SIMPLIFIED, ‘BENCHMARK’, STOCK‐FLOW CONSISTENT POST‐KEYNESIAN GROWTH MODEL</b:Title>
    <b:Year>2008</b:Year>
    <b:Pages>1-38</b:Pages>
    <b:PeriodicalTitle>Metroeconomica</b:PeriodicalTitle>
    <b:Volume>59</b:Volume>
    <b:Issue>3</b:Issue>
    <b:RefOrder>26</b:RefOrder>
  </b:Source>
  <b:Source>
    <b:Tag>Set11</b:Tag>
    <b:SourceType>ArticleInAPeriodical</b:SourceType>
    <b:Guid>{1F543DC4-7941-5742-AA99-D81FAC79710E}</b:Guid>
    <b:Author>
      <b:Author>
        <b:NameList>
          <b:Person>
            <b:Last>Setterfild</b:Last>
            <b:First>Mark</b:First>
          </b:Person>
        </b:NameList>
      </b:Author>
    </b:Author>
    <b:Title>The remarkable durability of Thirlwall’s Law</b:Title>
    <b:PeriodicalTitle>PSL Quartely Review</b:PeriodicalTitle>
    <b:Year>2011</b:Year>
    <b:Pages>393-427</b:Pages>
    <b:Volume>64</b:Volume>
    <b:Issue>259</b:Issue>
    <b:RefOrder>27</b:RefOrder>
  </b:Source>
  <b:Source>
    <b:Tag>Rib16</b:Tag>
    <b:SourceType>ArticleInAPeriodical</b:SourceType>
    <b:Guid>{1C5988AE-9F6C-F34E-B479-21FDBF302752}</b:Guid>
    <b:Author>
      <b:Author>
        <b:NameList>
          <b:Person>
            <b:Last>Ribeiro</b:Last>
            <b:First>Rafael</b:First>
          </b:Person>
        </b:NameList>
      </b:Author>
    </b:Author>
    <b:Title>Modelos de Crescimento com Restrição de Balanço de Pagamentos: Contexto Histórico, DesdobramentosRecentese a Busca por uma Nova Agenda</b:Title>
    <b:PeriodicalTitle>BRAZILIAN KEYNESIAN REVIEW</b:PeriodicalTitle>
    <b:Year>2016</b:Year>
    <b:Pages>60-87</b:Pages>
    <b:Volume>2</b:Volume>
    <b:Issue>1</b:Issue>
    <b:RefOrder>28</b:RefOrder>
  </b:Source>
  <b:Source>
    <b:Tag>Dut17</b:Tag>
    <b:SourceType>ArticleInAPeriodical</b:SourceType>
    <b:Guid>{D7F97087-F47F-3F4C-87A8-F4BA40F23589}</b:Guid>
    <b:Author>
      <b:Author>
        <b:NameList>
          <b:Person>
            <b:Last>Dutt</b:Last>
            <b:First>A.</b:First>
          </b:Person>
        </b:NameList>
      </b:Author>
    </b:Author>
    <b:Title>Income inequality, the wage share, and economic growth</b:Title>
    <b:PeriodicalTitle>Review of Keynesian Economics</b:PeriodicalTitle>
    <b:Year>2017</b:Year>
    <b:Pages>170-195</b:Pages>
    <b:Volume>5</b:Volume>
    <b:Issue>2</b:Issue>
    <b:RefOrder>29</b:RefOrder>
  </b:Source>
  <b:Source>
    <b:Tag>Rib161</b:Tag>
    <b:SourceType>ArticleInAPeriodical</b:SourceType>
    <b:Guid>{FD720E0E-8597-BD4C-85B4-70FB2BBC98DE}</b:Guid>
    <b:Title>Exchange rate, income distribution and technical change in a balance-of-payments constrained growth model</b:Title>
    <b:PeriodicalTitle>Review of Political Economy</b:PeriodicalTitle>
    <b:Year>2016</b:Year>
    <b:Pages>545-565</b:Pages>
    <b:Author>
      <b:Author>
        <b:NameList>
          <b:Person>
            <b:Last>Ribeiro</b:Last>
            <b:First>Rafael</b:First>
          </b:Person>
          <b:Person>
            <b:Last>Lima</b:Last>
            <b:Middle>Tadeu</b:Middle>
            <b:First>Gilberto</b:First>
          </b:Person>
          <b:Person>
            <b:Last>McCombie</b:Last>
            <b:First>J.</b:First>
          </b:Person>
        </b:NameList>
      </b:Author>
    </b:Author>
    <b:Volume>28</b:Volume>
    <b:Issue>4</b:Issue>
    <b:RefOrder>30</b:RefOrder>
  </b:Source>
  <b:Source>
    <b:Tag>Hei14</b:Tag>
    <b:SourceType>Book</b:SourceType>
    <b:Guid>{5E0D9873-1FBE-CC4F-AEE3-8ECCB1EA9B9E}</b:Guid>
    <b:Title>Distribuition and Growth after Keynes: A Post-Keynesian Guide</b:Title>
    <b:City>Northampton</b:City>
    <b:CountryRegion>USA</b:CountryRegion>
    <b:Publisher>Edward Elgar</b:Publisher>
    <b:Year>2014</b:Year>
    <b:Author>
      <b:Author>
        <b:NameList>
          <b:Person>
            <b:Last>Hein</b:Last>
            <b:First>Eckhard</b:First>
          </b:Person>
        </b:NameList>
      </b:Author>
    </b:Author>
    <b:RefOrder>31</b:RefOrder>
  </b:Source>
  <b:Source>
    <b:Tag>Bro18</b:Tag>
    <b:SourceType>ArticleInAPeriodical</b:SourceType>
    <b:Guid>{9B2D6E69-AF53-B74B-8B63-B50651C81FFB}</b:Guid>
    <b:Title>A supermultiplier Stock-Flow Consistent model: the “return” of the paradoxes of thrift and costs in the long run?</b:Title>
    <b:PeriodicalTitle>Cambridge Journal of Economics</b:PeriodicalTitle>
    <b:Year>2018</b:Year>
    <b:Month>Junho</b:Month>
    <b:Pages>1-30</b:Pages>
    <b:Author>
      <b:Author>
        <b:NameList>
          <b:Person>
            <b:Last>Brochier</b:Last>
            <b:First>Lidia</b:First>
          </b:Person>
          <b:Person>
            <b:Last>Silva</b:Last>
            <b:Middle>Macedo</b:Middle>
            <b:First>Antonio Carlos</b:First>
          </b:Person>
        </b:NameList>
      </b:Author>
    </b:Author>
    <b:RefOrder>32</b:RefOrder>
  </b:Source>
  <b:Source>
    <b:Tag>Clá17</b:Tag>
    <b:SourceType>ArticleInAPeriodical</b:SourceType>
    <b:Guid>{A014F10B-71F8-B74A-B7B7-7E361F7984EB}</b:Guid>
    <b:Author>
      <b:Author>
        <b:NameList>
          <b:Person>
            <b:Last>Santos</b:Last>
            <b:First>Cláudio</b:First>
            <b:Middle>Hamilton Matos dos</b:Middle>
          </b:Person>
        </b:NameList>
      </b:Author>
    </b:Author>
    <b:Title>Por que a elasticidade-preço das importações é baixa no Brasil? Evidências a partir das desagregações das importações por categorias de uso</b:Title>
    <b:PeriodicalTitle>Economia e Sociedade</b:PeriodicalTitle>
    <b:City>Campinas</b:City>
    <b:Year>2017</b:Year>
    <b:Pages>141-164</b:Pages>
    <b:Volume>26</b:Volume>
    <b:Issue>1</b:Issue>
    <b:RefOrder>33</b:RefOrder>
  </b:Source>
  <b:Source>
    <b:Tag>Mag17</b:Tag>
    <b:SourceType>ArticleInAPeriodical</b:SourceType>
    <b:Guid>{9C4A6C2C-7B2B-7241-B3DF-B600990FFE46}</b:Guid>
    <b:Author>
      <b:Author>
        <b:NameList>
          <b:Person>
            <b:Last>Magacho</b:Last>
            <b:First>Guilherme</b:First>
            <b:Middle>R.</b:Middle>
          </b:Person>
          <b:Person>
            <b:Last>McCombie</b:Last>
            <b:First>John</b:First>
            <b:Middle>S. L.</b:Middle>
          </b:Person>
        </b:NameList>
      </b:Author>
    </b:Author>
    <b:Title>A sectoral explanation of per capita income convergence and divergence: estimating Verdoorn’s law for countries at different stages of development</b:Title>
    <b:PeriodicalTitle>Cambridge Journal of Economics</b:PeriodicalTitle>
    <b:Year>2017</b:Year>
    <b:Month>outubro</b:Month>
    <b:Volume>42</b:Volume>
    <b:Issue>4</b:Issue>
    <b:RefOrder>6</b:RefOrder>
  </b:Source>
</b:Sources>
</file>

<file path=customXml/itemProps1.xml><?xml version="1.0" encoding="utf-8"?>
<ds:datastoreItem xmlns:ds="http://schemas.openxmlformats.org/officeDocument/2006/customXml" ds:itemID="{477CE64B-A4F9-9049-B7D8-345791535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5254</Words>
  <Characters>29952</Characters>
  <Application>Microsoft Macintosh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Ambrozio</dc:creator>
  <cp:keywords/>
  <dc:description/>
  <cp:lastModifiedBy>Dadio</cp:lastModifiedBy>
  <cp:revision>3</cp:revision>
  <cp:lastPrinted>2018-05-23T21:53:00Z</cp:lastPrinted>
  <dcterms:created xsi:type="dcterms:W3CDTF">2018-09-20T00:43:00Z</dcterms:created>
  <dcterms:modified xsi:type="dcterms:W3CDTF">2018-09-20T00:47:00Z</dcterms:modified>
</cp:coreProperties>
</file>